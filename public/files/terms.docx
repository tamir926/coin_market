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13678" w:rsidRDefault="006055EA">
      <w:pPr>
        <w:spacing w:after="0" w:line="240" w:lineRule="auto"/>
        <w:jc w:val="both"/>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 xml:space="preserve">ГЭРЭЭ БАЙГУУЛАХЫН ӨМНӨ ТА </w:t>
      </w:r>
      <w:r>
        <w:rPr>
          <w:rFonts w:ascii="Times New Roman" w:eastAsia="Times New Roman" w:hAnsi="Times New Roman" w:cs="Times New Roman"/>
          <w:b/>
          <w:color w:val="000000"/>
        </w:rPr>
        <w:t xml:space="preserve">ГЭРЭЭНИЙ НӨХЦӨЛИЙГ БҮХЭЛД НЬ АНХААРАЛТАЙ УНШИЖ ТАНИЛЦАНА УУ. </w:t>
      </w:r>
    </w:p>
    <w:p w14:paraId="00000002" w14:textId="77777777" w:rsidR="00213678" w:rsidRDefault="00213678">
      <w:pPr>
        <w:spacing w:after="0" w:line="240" w:lineRule="auto"/>
        <w:jc w:val="both"/>
        <w:rPr>
          <w:rFonts w:ascii="Times New Roman" w:eastAsia="Times New Roman" w:hAnsi="Times New Roman" w:cs="Times New Roman"/>
          <w:b/>
        </w:rPr>
      </w:pPr>
    </w:p>
    <w:p w14:paraId="00000003" w14:textId="77777777" w:rsidR="00213678" w:rsidRDefault="006055EA">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ГЭРЭЭНИЙ НӨХЦӨЛИЙГ ХҮЛЭЭН ЗӨВШӨӨРӨХГҮЙ, ГЭРЭЭНД ЗААСАН НӨХЦӨЛИЙГ ХАНГААГҮЙ ТОХИОЛДОЛД БАТАЛГААЖУУЛАХГҮЙ БАЙХЫГ ТАНД ЗӨВЛӨЖ БАЙНА.</w:t>
      </w:r>
    </w:p>
    <w:p w14:paraId="00000004" w14:textId="77777777" w:rsidR="00213678" w:rsidRDefault="00213678">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00000005" w14:textId="77777777" w:rsidR="00213678" w:rsidRDefault="006055E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ТА “ЗӨВШӨӨРЧ БАЙНА” ТОВЧИЙГ ДАРСНААР ГЭРЭЭНД ТУСГАГДСАН БҮХ НӨХЦӨЛИЙГ УНШИЖ, ОЙЛГОЖ, ХҮЛЭЭН ЗӨВШӨӨРСӨН ГЭЖ ҮЗНЭ.</w:t>
      </w:r>
    </w:p>
    <w:p w14:paraId="00000006" w14:textId="77777777" w:rsidR="00213678" w:rsidRDefault="00213678">
      <w:pPr>
        <w:spacing w:after="0" w:line="240" w:lineRule="auto"/>
        <w:jc w:val="both"/>
        <w:rPr>
          <w:rFonts w:ascii="Times New Roman" w:eastAsia="Times New Roman" w:hAnsi="Times New Roman" w:cs="Times New Roman"/>
          <w:b/>
          <w:color w:val="000000"/>
        </w:rPr>
      </w:pPr>
    </w:p>
    <w:p w14:paraId="00000007" w14:textId="12D04025" w:rsidR="00213678" w:rsidRDefault="006055E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ГЭРЭЭГЭЭР </w:t>
      </w:r>
      <w:r w:rsidR="001E3916">
        <w:rPr>
          <w:rFonts w:ascii="Times New Roman" w:eastAsia="Times New Roman" w:hAnsi="Times New Roman" w:cs="Times New Roman"/>
          <w:b/>
          <w:color w:val="000000"/>
        </w:rPr>
        <w:t>“</w:t>
      </w:r>
      <w:r w:rsidR="0041331F">
        <w:rPr>
          <w:rFonts w:ascii="Times New Roman" w:eastAsia="Times New Roman" w:hAnsi="Times New Roman" w:cs="Times New Roman"/>
          <w:b/>
          <w:color w:val="000000"/>
          <w:lang w:val="en-US"/>
        </w:rPr>
        <w:t>WATT</w:t>
      </w:r>
      <w:r w:rsidR="001E3916">
        <w:rPr>
          <w:rFonts w:ascii="Times New Roman" w:eastAsia="Times New Roman" w:hAnsi="Times New Roman" w:cs="Times New Roman"/>
          <w:b/>
          <w:color w:val="000000"/>
        </w:rPr>
        <w:t xml:space="preserve">” </w:t>
      </w:r>
      <w:r w:rsidR="003B54AA">
        <w:rPr>
          <w:rFonts w:ascii="Times New Roman" w:eastAsia="Times New Roman" w:hAnsi="Times New Roman" w:cs="Times New Roman"/>
          <w:b/>
          <w:color w:val="000000"/>
        </w:rPr>
        <w:t>ТОКЕ</w:t>
      </w:r>
      <w:r>
        <w:rPr>
          <w:rFonts w:ascii="Times New Roman" w:eastAsia="Times New Roman" w:hAnsi="Times New Roman" w:cs="Times New Roman"/>
          <w:b/>
          <w:color w:val="000000"/>
        </w:rPr>
        <w:t xml:space="preserve">НЫГ ЗӨВХӨН </w:t>
      </w:r>
      <w:r w:rsidR="0041331F">
        <w:rPr>
          <w:rFonts w:ascii="Times New Roman" w:eastAsia="Times New Roman" w:hAnsi="Times New Roman" w:cs="Times New Roman"/>
          <w:b/>
          <w:color w:val="000000"/>
        </w:rPr>
        <w:t xml:space="preserve">АНХЛАН </w:t>
      </w:r>
      <w:r>
        <w:rPr>
          <w:rFonts w:ascii="Times New Roman" w:eastAsia="Times New Roman" w:hAnsi="Times New Roman" w:cs="Times New Roman"/>
          <w:b/>
          <w:color w:val="000000"/>
        </w:rPr>
        <w:t xml:space="preserve">ХУДАЛДАХ, ХУДАЛДАН АВАХ ХАРИЛЦААГ ЗОХИЦУУЛНА. </w:t>
      </w:r>
    </w:p>
    <w:p w14:paraId="00000008" w14:textId="77777777" w:rsidR="00213678" w:rsidRDefault="00213678">
      <w:pPr>
        <w:spacing w:after="0" w:line="240" w:lineRule="auto"/>
        <w:jc w:val="both"/>
        <w:rPr>
          <w:rFonts w:ascii="Times New Roman" w:eastAsia="Times New Roman" w:hAnsi="Times New Roman" w:cs="Times New Roman"/>
          <w:b/>
          <w:color w:val="000000"/>
        </w:rPr>
      </w:pPr>
    </w:p>
    <w:p w14:paraId="00000009" w14:textId="2AB69395" w:rsidR="00213678" w:rsidRDefault="006055EA">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 xml:space="preserve">ХУДАЛДАН АВАЛТЫГ БУЦААХ БОЛОМЖГҮЙ ТУЛ ТА </w:t>
      </w:r>
      <w:r w:rsidR="001E3916">
        <w:rPr>
          <w:rFonts w:ascii="Times New Roman" w:eastAsia="Times New Roman" w:hAnsi="Times New Roman" w:cs="Times New Roman"/>
          <w:b/>
          <w:color w:val="000000"/>
        </w:rPr>
        <w:t>СОНГОЛТОО ЗӨВ</w:t>
      </w:r>
      <w:r>
        <w:rPr>
          <w:rFonts w:ascii="Times New Roman" w:eastAsia="Times New Roman" w:hAnsi="Times New Roman" w:cs="Times New Roman"/>
          <w:b/>
          <w:color w:val="000000"/>
        </w:rPr>
        <w:t xml:space="preserve"> ХИЙНЭ ҮҮ.</w:t>
      </w:r>
    </w:p>
    <w:p w14:paraId="0000000A" w14:textId="77777777" w:rsidR="00213678" w:rsidRDefault="00213678">
      <w:pPr>
        <w:spacing w:after="0" w:line="240" w:lineRule="auto"/>
        <w:jc w:val="both"/>
        <w:rPr>
          <w:rFonts w:ascii="Times New Roman" w:eastAsia="Times New Roman" w:hAnsi="Times New Roman" w:cs="Times New Roman"/>
          <w:b/>
        </w:rPr>
      </w:pPr>
    </w:p>
    <w:p w14:paraId="0000000B" w14:textId="77777777" w:rsidR="00213678" w:rsidRDefault="00213678">
      <w:pPr>
        <w:spacing w:after="0" w:line="240" w:lineRule="auto"/>
        <w:jc w:val="center"/>
        <w:rPr>
          <w:rFonts w:ascii="Times New Roman" w:eastAsia="Times New Roman" w:hAnsi="Times New Roman" w:cs="Times New Roman"/>
          <w:b/>
        </w:rPr>
      </w:pPr>
    </w:p>
    <w:p w14:paraId="0000000C" w14:textId="3CF59D1C" w:rsidR="00213678" w:rsidRDefault="003B54A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sidR="0041331F">
        <w:rPr>
          <w:rFonts w:ascii="Times New Roman" w:eastAsia="Times New Roman" w:hAnsi="Times New Roman" w:cs="Times New Roman"/>
          <w:b/>
          <w:lang w:val="en-US"/>
        </w:rPr>
        <w:t>WATT</w:t>
      </w:r>
      <w:r>
        <w:rPr>
          <w:rFonts w:ascii="Times New Roman" w:eastAsia="Times New Roman" w:hAnsi="Times New Roman" w:cs="Times New Roman"/>
          <w:b/>
          <w:lang w:val="en-US"/>
        </w:rPr>
        <w:t xml:space="preserve">” </w:t>
      </w:r>
      <w:r>
        <w:rPr>
          <w:rFonts w:ascii="Times New Roman" w:eastAsia="Times New Roman" w:hAnsi="Times New Roman" w:cs="Times New Roman"/>
          <w:b/>
        </w:rPr>
        <w:t>ТОКЕН</w:t>
      </w:r>
      <w:r w:rsidR="006055EA">
        <w:rPr>
          <w:rFonts w:ascii="Times New Roman" w:eastAsia="Times New Roman" w:hAnsi="Times New Roman" w:cs="Times New Roman"/>
          <w:b/>
        </w:rPr>
        <w:t xml:space="preserve"> ХУДАЛДАХ, ХУДАЛДАН АВАХ ГЭРЭЭ</w:t>
      </w:r>
    </w:p>
    <w:p w14:paraId="0000000D" w14:textId="77777777" w:rsidR="00213678" w:rsidRDefault="00213678">
      <w:pPr>
        <w:spacing w:after="0" w:line="240" w:lineRule="auto"/>
        <w:jc w:val="center"/>
        <w:rPr>
          <w:rFonts w:ascii="Times New Roman" w:eastAsia="Times New Roman" w:hAnsi="Times New Roman" w:cs="Times New Roman"/>
        </w:rPr>
      </w:pPr>
    </w:p>
    <w:p w14:paraId="0000000E" w14:textId="4DE864DA" w:rsidR="00213678" w:rsidRPr="00FC669A" w:rsidRDefault="006055E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Энэхүү </w:t>
      </w:r>
      <w:r w:rsidR="003B54AA">
        <w:rPr>
          <w:rFonts w:ascii="Times New Roman" w:eastAsia="Times New Roman" w:hAnsi="Times New Roman" w:cs="Times New Roman"/>
          <w:color w:val="000000"/>
        </w:rPr>
        <w:t>““</w:t>
      </w:r>
      <w:r w:rsidR="0041331F">
        <w:rPr>
          <w:rFonts w:ascii="Times New Roman" w:eastAsia="Times New Roman" w:hAnsi="Times New Roman" w:cs="Times New Roman"/>
          <w:color w:val="000000"/>
          <w:lang w:val="en-US"/>
        </w:rPr>
        <w:t>WATT</w:t>
      </w:r>
      <w:r w:rsidR="003B54AA">
        <w:rPr>
          <w:rFonts w:ascii="Times New Roman" w:eastAsia="Times New Roman" w:hAnsi="Times New Roman" w:cs="Times New Roman"/>
          <w:color w:val="000000"/>
        </w:rPr>
        <w:t>” ТОКЕН ХУДАЛДАХ, ХУДАЛДАН АВАХ ГЭРЭЭ</w:t>
      </w:r>
      <w:r>
        <w:rPr>
          <w:rFonts w:ascii="Times New Roman" w:eastAsia="Times New Roman" w:hAnsi="Times New Roman" w:cs="Times New Roman"/>
          <w:color w:val="000000"/>
        </w:rPr>
        <w:t xml:space="preserve">” (цаашид </w:t>
      </w:r>
      <w:r>
        <w:rPr>
          <w:rFonts w:ascii="Times New Roman" w:eastAsia="Times New Roman" w:hAnsi="Times New Roman" w:cs="Times New Roman"/>
          <w:b/>
          <w:color w:val="000000"/>
        </w:rPr>
        <w:t>“Гэрээ”</w:t>
      </w:r>
      <w:r>
        <w:rPr>
          <w:rFonts w:ascii="Times New Roman" w:eastAsia="Times New Roman" w:hAnsi="Times New Roman" w:cs="Times New Roman"/>
          <w:color w:val="000000"/>
        </w:rPr>
        <w:t xml:space="preserve"> гэх)-г Монгол Улсад үүсгэн байгуулагдсан,</w:t>
      </w:r>
      <w:r>
        <w:rPr>
          <w:rFonts w:ascii="Times New Roman" w:eastAsia="Times New Roman" w:hAnsi="Times New Roman" w:cs="Times New Roman"/>
          <w:color w:val="050505"/>
        </w:rPr>
        <w:t xml:space="preserve"> </w:t>
      </w:r>
      <w:r w:rsidR="0041331F">
        <w:rPr>
          <w:rFonts w:ascii="Times New Roman" w:eastAsia="Times New Roman" w:hAnsi="Times New Roman" w:cs="Times New Roman"/>
          <w:color w:val="000000"/>
          <w:lang w:val="en-US"/>
        </w:rPr>
        <w:t>5890233</w:t>
      </w:r>
      <w:r>
        <w:rPr>
          <w:rFonts w:ascii="Times New Roman" w:eastAsia="Times New Roman" w:hAnsi="Times New Roman" w:cs="Times New Roman"/>
          <w:color w:val="000000"/>
        </w:rPr>
        <w:t xml:space="preserve"> регистрийн дугаартай, Улаанбаатар хот,</w:t>
      </w:r>
      <w:r w:rsidR="003B54AA">
        <w:rPr>
          <w:rFonts w:ascii="Times New Roman" w:eastAsia="Times New Roman" w:hAnsi="Times New Roman" w:cs="Times New Roman"/>
          <w:color w:val="000000"/>
        </w:rPr>
        <w:t xml:space="preserve"> </w:t>
      </w:r>
      <w:r w:rsidR="0041331F">
        <w:rPr>
          <w:rFonts w:ascii="Times New Roman" w:eastAsia="Times New Roman" w:hAnsi="Times New Roman" w:cs="Times New Roman"/>
          <w:color w:val="000000"/>
        </w:rPr>
        <w:t>Чингэлтэй</w:t>
      </w:r>
      <w:r w:rsidR="003B54A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дүүрэг, </w:t>
      </w:r>
      <w:r w:rsidR="0041331F">
        <w:rPr>
          <w:rFonts w:ascii="Times New Roman" w:eastAsia="Times New Roman" w:hAnsi="Times New Roman" w:cs="Times New Roman"/>
          <w:color w:val="000000"/>
        </w:rPr>
        <w:t>3</w:t>
      </w:r>
      <w:r w:rsidR="003B54AA">
        <w:rPr>
          <w:rFonts w:ascii="Times New Roman" w:eastAsia="Times New Roman" w:hAnsi="Times New Roman" w:cs="Times New Roman"/>
          <w:color w:val="000000"/>
        </w:rPr>
        <w:t xml:space="preserve">-р хороо, </w:t>
      </w:r>
      <w:r w:rsidR="0041331F">
        <w:rPr>
          <w:rFonts w:ascii="Times New Roman" w:eastAsia="Times New Roman" w:hAnsi="Times New Roman" w:cs="Times New Roman"/>
          <w:color w:val="000000"/>
        </w:rPr>
        <w:t>Энхтайваны өргөн чөлөө</w:t>
      </w:r>
      <w:r w:rsidR="003B54AA">
        <w:rPr>
          <w:rFonts w:ascii="Times New Roman" w:eastAsia="Times New Roman" w:hAnsi="Times New Roman" w:cs="Times New Roman"/>
          <w:color w:val="000000"/>
        </w:rPr>
        <w:t xml:space="preserve">, </w:t>
      </w:r>
      <w:r w:rsidR="0041331F">
        <w:rPr>
          <w:rFonts w:ascii="Times New Roman" w:eastAsia="Times New Roman" w:hAnsi="Times New Roman" w:cs="Times New Roman"/>
          <w:color w:val="000000"/>
        </w:rPr>
        <w:t>23</w:t>
      </w:r>
      <w:r w:rsidR="0041331F">
        <w:rPr>
          <w:rFonts w:ascii="Times New Roman" w:eastAsia="Times New Roman" w:hAnsi="Times New Roman" w:cs="Times New Roman"/>
          <w:color w:val="000000"/>
          <w:lang w:val="en-US"/>
        </w:rPr>
        <w:t>/3</w:t>
      </w:r>
      <w:r w:rsidR="003B54AA">
        <w:rPr>
          <w:rFonts w:ascii="Times New Roman" w:eastAsia="Times New Roman" w:hAnsi="Times New Roman" w:cs="Times New Roman"/>
          <w:color w:val="000000"/>
        </w:rPr>
        <w:t xml:space="preserve">, </w:t>
      </w:r>
      <w:r w:rsidR="0041331F">
        <w:rPr>
          <w:rFonts w:ascii="Times New Roman" w:eastAsia="Times New Roman" w:hAnsi="Times New Roman" w:cs="Times New Roman"/>
          <w:color w:val="000000"/>
          <w:lang w:val="en-US"/>
        </w:rPr>
        <w:t>57</w:t>
      </w:r>
      <w:r w:rsidR="003B54A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тоот хаягт албан ёсны бүртгэлтэй, “</w:t>
      </w:r>
      <w:r w:rsidR="0041331F">
        <w:rPr>
          <w:rFonts w:ascii="Times New Roman" w:eastAsia="Times New Roman" w:hAnsi="Times New Roman" w:cs="Times New Roman"/>
          <w:color w:val="000000"/>
        </w:rPr>
        <w:t>БАРУУНМОНГОЛ Энержи</w:t>
      </w:r>
      <w:r>
        <w:rPr>
          <w:rFonts w:ascii="Times New Roman" w:eastAsia="Times New Roman" w:hAnsi="Times New Roman" w:cs="Times New Roman"/>
          <w:color w:val="000000"/>
        </w:rPr>
        <w:t xml:space="preserve">” ХХК (цаашид </w:t>
      </w:r>
      <w:r>
        <w:rPr>
          <w:rFonts w:ascii="Times New Roman" w:eastAsia="Times New Roman" w:hAnsi="Times New Roman" w:cs="Times New Roman"/>
          <w:b/>
          <w:color w:val="000000"/>
        </w:rPr>
        <w:t>“Худалдагч”</w:t>
      </w:r>
      <w:r>
        <w:rPr>
          <w:rFonts w:ascii="Times New Roman" w:eastAsia="Times New Roman" w:hAnsi="Times New Roman" w:cs="Times New Roman"/>
          <w:color w:val="000000"/>
        </w:rPr>
        <w:t xml:space="preserve"> гэх)-ийн олон нийтэд санал болгож буй </w:t>
      </w:r>
      <w:r w:rsidRPr="003B54AA">
        <w:rPr>
          <w:rFonts w:ascii="Times New Roman" w:eastAsia="Times New Roman" w:hAnsi="Times New Roman" w:cs="Times New Roman"/>
          <w:b/>
          <w:bCs/>
        </w:rPr>
        <w:t>“</w:t>
      </w:r>
      <w:r w:rsidR="0041331F">
        <w:rPr>
          <w:rFonts w:ascii="Times New Roman" w:eastAsia="Times New Roman" w:hAnsi="Times New Roman" w:cs="Times New Roman"/>
          <w:b/>
          <w:bCs/>
          <w:lang w:val="en-US"/>
        </w:rPr>
        <w:t>WATT</w:t>
      </w:r>
      <w:r w:rsidRPr="003B54AA">
        <w:rPr>
          <w:rFonts w:ascii="Times New Roman" w:eastAsia="Times New Roman" w:hAnsi="Times New Roman" w:cs="Times New Roman"/>
          <w:b/>
          <w:bCs/>
        </w:rPr>
        <w:t>”</w:t>
      </w:r>
      <w:r w:rsidRPr="003B54AA">
        <w:rPr>
          <w:rFonts w:ascii="Times New Roman" w:eastAsia="Times New Roman" w:hAnsi="Times New Roman" w:cs="Times New Roman"/>
        </w:rPr>
        <w:t xml:space="preserve"> </w:t>
      </w:r>
      <w:r w:rsidR="003B54AA">
        <w:rPr>
          <w:rFonts w:ascii="Times New Roman" w:eastAsia="Times New Roman" w:hAnsi="Times New Roman" w:cs="Times New Roman"/>
          <w:color w:val="000000"/>
        </w:rPr>
        <w:t>токен</w:t>
      </w:r>
      <w:r>
        <w:rPr>
          <w:rFonts w:ascii="Times New Roman" w:eastAsia="Times New Roman" w:hAnsi="Times New Roman" w:cs="Times New Roman"/>
          <w:color w:val="000000"/>
        </w:rPr>
        <w:t xml:space="preserve"> (цаашид </w:t>
      </w:r>
      <w:r>
        <w:rPr>
          <w:rFonts w:ascii="Times New Roman" w:eastAsia="Times New Roman" w:hAnsi="Times New Roman" w:cs="Times New Roman"/>
          <w:b/>
          <w:color w:val="000000"/>
        </w:rPr>
        <w:t>“</w:t>
      </w:r>
      <w:r w:rsidR="0041331F">
        <w:rPr>
          <w:rFonts w:ascii="Times New Roman" w:eastAsia="Times New Roman" w:hAnsi="Times New Roman" w:cs="Times New Roman"/>
          <w:b/>
          <w:color w:val="000000"/>
          <w:lang w:val="en-US"/>
        </w:rPr>
        <w:t>WATT</w:t>
      </w:r>
      <w:r>
        <w:rPr>
          <w:rFonts w:ascii="Times New Roman" w:eastAsia="Times New Roman" w:hAnsi="Times New Roman" w:cs="Times New Roman"/>
          <w:b/>
          <w:color w:val="000000"/>
        </w:rPr>
        <w:t>”</w:t>
      </w:r>
      <w:r w:rsidR="003B54AA">
        <w:rPr>
          <w:rFonts w:ascii="Times New Roman" w:eastAsia="Times New Roman" w:hAnsi="Times New Roman" w:cs="Times New Roman"/>
          <w:b/>
          <w:color w:val="000000"/>
          <w:lang w:val="en-US"/>
        </w:rPr>
        <w:t xml:space="preserve"> </w:t>
      </w:r>
      <w:r w:rsidR="003B54AA">
        <w:rPr>
          <w:rFonts w:ascii="Times New Roman" w:eastAsia="Times New Roman" w:hAnsi="Times New Roman" w:cs="Times New Roman"/>
          <w:b/>
          <w:color w:val="000000"/>
        </w:rPr>
        <w:t>токен”</w:t>
      </w:r>
      <w:r>
        <w:rPr>
          <w:rFonts w:ascii="Times New Roman" w:eastAsia="Times New Roman" w:hAnsi="Times New Roman" w:cs="Times New Roman"/>
          <w:color w:val="000000"/>
        </w:rPr>
        <w:t xml:space="preserve"> гэх)-ыг </w:t>
      </w:r>
      <w:r w:rsidR="00223739">
        <w:rPr>
          <w:rFonts w:ascii="Times New Roman" w:eastAsia="Times New Roman" w:hAnsi="Times New Roman" w:cs="Times New Roman"/>
          <w:bCs/>
          <w:color w:val="000000"/>
        </w:rPr>
        <w:t>нээлттэй</w:t>
      </w:r>
      <w:r>
        <w:rPr>
          <w:rFonts w:ascii="Times New Roman" w:eastAsia="Times New Roman" w:hAnsi="Times New Roman" w:cs="Times New Roman"/>
          <w:color w:val="000000"/>
        </w:rPr>
        <w:t xml:space="preserve"> худалда</w:t>
      </w:r>
      <w:r w:rsidR="00223739">
        <w:rPr>
          <w:rFonts w:ascii="Times New Roman" w:eastAsia="Times New Roman" w:hAnsi="Times New Roman" w:cs="Times New Roman"/>
          <w:color w:val="000000"/>
        </w:rPr>
        <w:t>а</w:t>
      </w:r>
      <w:r>
        <w:rPr>
          <w:rFonts w:ascii="Times New Roman" w:eastAsia="Times New Roman" w:hAnsi="Times New Roman" w:cs="Times New Roman"/>
          <w:color w:val="000000"/>
        </w:rPr>
        <w:t>н</w:t>
      </w:r>
      <w:r w:rsidR="00223739">
        <w:rPr>
          <w:rFonts w:ascii="Times New Roman" w:eastAsia="Times New Roman" w:hAnsi="Times New Roman" w:cs="Times New Roman"/>
          <w:color w:val="000000"/>
        </w:rPr>
        <w:t>аас</w:t>
      </w:r>
      <w:r>
        <w:rPr>
          <w:rFonts w:ascii="Times New Roman" w:eastAsia="Times New Roman" w:hAnsi="Times New Roman" w:cs="Times New Roman"/>
          <w:color w:val="000000"/>
        </w:rPr>
        <w:t xml:space="preserve"> авч буй ТА (цаашид </w:t>
      </w:r>
      <w:r>
        <w:rPr>
          <w:rFonts w:ascii="Times New Roman" w:eastAsia="Times New Roman" w:hAnsi="Times New Roman" w:cs="Times New Roman"/>
          <w:b/>
          <w:color w:val="000000"/>
        </w:rPr>
        <w:t>“Худалдан авагч”</w:t>
      </w:r>
      <w:r>
        <w:rPr>
          <w:rFonts w:ascii="Times New Roman" w:eastAsia="Times New Roman" w:hAnsi="Times New Roman" w:cs="Times New Roman"/>
          <w:color w:val="000000"/>
        </w:rPr>
        <w:t xml:space="preserve"> гэх) нарын хоорондын худалдах, худалдан авах, эрх, үүрэг, хариуцлага зэрэг холбогдох бусад харилцааг зохицуулахаар байгуулж байна.</w:t>
      </w:r>
    </w:p>
    <w:p w14:paraId="0000000F" w14:textId="77777777" w:rsidR="00213678" w:rsidRDefault="00213678">
      <w:pPr>
        <w:spacing w:after="0" w:line="240" w:lineRule="auto"/>
        <w:jc w:val="both"/>
        <w:rPr>
          <w:rFonts w:ascii="Times New Roman" w:eastAsia="Times New Roman" w:hAnsi="Times New Roman" w:cs="Times New Roman"/>
        </w:rPr>
      </w:pPr>
    </w:p>
    <w:p w14:paraId="00000010"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Худалдагч болон Худалдан авагч нарыг тус тусад нь </w:t>
      </w:r>
      <w:r>
        <w:rPr>
          <w:rFonts w:ascii="Times New Roman" w:eastAsia="Times New Roman" w:hAnsi="Times New Roman" w:cs="Times New Roman"/>
          <w:b/>
          <w:color w:val="000000"/>
        </w:rPr>
        <w:t>“Тал”</w:t>
      </w:r>
      <w:r>
        <w:rPr>
          <w:rFonts w:ascii="Times New Roman" w:eastAsia="Times New Roman" w:hAnsi="Times New Roman" w:cs="Times New Roman"/>
          <w:color w:val="000000"/>
        </w:rPr>
        <w:t xml:space="preserve">, хамтад нь </w:t>
      </w:r>
      <w:r>
        <w:rPr>
          <w:rFonts w:ascii="Times New Roman" w:eastAsia="Times New Roman" w:hAnsi="Times New Roman" w:cs="Times New Roman"/>
          <w:b/>
          <w:color w:val="000000"/>
        </w:rPr>
        <w:t>“Талууд”</w:t>
      </w:r>
      <w:r>
        <w:rPr>
          <w:rFonts w:ascii="Times New Roman" w:eastAsia="Times New Roman" w:hAnsi="Times New Roman" w:cs="Times New Roman"/>
          <w:color w:val="000000"/>
        </w:rPr>
        <w:t xml:space="preserve"> гэнэ.  </w:t>
      </w:r>
    </w:p>
    <w:p w14:paraId="00000011" w14:textId="77777777" w:rsidR="00213678" w:rsidRDefault="00213678">
      <w:pPr>
        <w:spacing w:after="0" w:line="240" w:lineRule="auto"/>
        <w:rPr>
          <w:rFonts w:ascii="Times New Roman" w:eastAsia="Times New Roman" w:hAnsi="Times New Roman" w:cs="Times New Roman"/>
          <w:b/>
        </w:rPr>
      </w:pPr>
    </w:p>
    <w:p w14:paraId="00000012" w14:textId="77777777" w:rsidR="00213678" w:rsidRDefault="006055EA">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Нэг. </w:t>
      </w:r>
      <w:r>
        <w:rPr>
          <w:rFonts w:ascii="Times New Roman" w:eastAsia="Times New Roman" w:hAnsi="Times New Roman" w:cs="Times New Roman"/>
          <w:b/>
          <w:color w:val="000000"/>
        </w:rPr>
        <w:t>Нэр томьёоны тодорхойлолт </w:t>
      </w:r>
    </w:p>
    <w:p w14:paraId="00000013" w14:textId="77777777" w:rsidR="00213678" w:rsidRDefault="006055EA">
      <w:pPr>
        <w:numPr>
          <w:ilvl w:val="1"/>
          <w:numId w:val="5"/>
        </w:numPr>
        <w:pBdr>
          <w:top w:val="nil"/>
          <w:left w:val="nil"/>
          <w:bottom w:val="nil"/>
          <w:right w:val="nil"/>
          <w:between w:val="nil"/>
        </w:pBdr>
        <w:spacing w:after="0" w:line="240" w:lineRule="auto"/>
        <w:ind w:left="540"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Гэрээнд хэрэглэсэн дараах нэр томьёог </w:t>
      </w:r>
      <w:r>
        <w:rPr>
          <w:rFonts w:ascii="Times New Roman" w:eastAsia="Times New Roman" w:hAnsi="Times New Roman" w:cs="Times New Roman"/>
        </w:rPr>
        <w:t xml:space="preserve">харгалзуулсан утгаар </w:t>
      </w:r>
      <w:r>
        <w:rPr>
          <w:rFonts w:ascii="Times New Roman" w:eastAsia="Times New Roman" w:hAnsi="Times New Roman" w:cs="Times New Roman"/>
          <w:color w:val="000000"/>
        </w:rPr>
        <w:t>ойлгоно. Үүнд:</w:t>
      </w:r>
    </w:p>
    <w:p w14:paraId="00000014" w14:textId="40D6C902" w:rsidR="00213678" w:rsidRDefault="006055EA">
      <w:pPr>
        <w:numPr>
          <w:ilvl w:val="2"/>
          <w:numId w:val="5"/>
        </w:numPr>
        <w:pBdr>
          <w:top w:val="nil"/>
          <w:left w:val="nil"/>
          <w:bottom w:val="nil"/>
          <w:right w:val="nil"/>
          <w:between w:val="nil"/>
        </w:pBdr>
        <w:spacing w:after="0" w:line="240" w:lineRule="auto"/>
        <w:ind w:left="1260"/>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r w:rsidR="00223739">
        <w:rPr>
          <w:rFonts w:ascii="Times New Roman" w:eastAsia="Times New Roman" w:hAnsi="Times New Roman" w:cs="Times New Roman"/>
          <w:b/>
          <w:color w:val="000000"/>
        </w:rPr>
        <w:t>Веб апп</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гэж Худалдагчтай гэрээ байгуулж, </w:t>
      </w:r>
      <w:r w:rsidR="00861F9B">
        <w:rPr>
          <w:rFonts w:ascii="Times New Roman" w:eastAsia="Times New Roman" w:hAnsi="Times New Roman" w:cs="Times New Roman"/>
          <w:color w:val="000000"/>
        </w:rPr>
        <w:t>“</w:t>
      </w:r>
      <w:r w:rsidR="00223739">
        <w:rPr>
          <w:rFonts w:ascii="Times New Roman" w:eastAsia="Times New Roman" w:hAnsi="Times New Roman" w:cs="Times New Roman"/>
          <w:color w:val="000000"/>
          <w:lang w:val="en-US"/>
        </w:rPr>
        <w:t>WATT</w:t>
      </w:r>
      <w:r w:rsidR="00861F9B">
        <w:rPr>
          <w:rFonts w:ascii="Times New Roman" w:eastAsia="Times New Roman" w:hAnsi="Times New Roman" w:cs="Times New Roman"/>
          <w:color w:val="000000"/>
        </w:rPr>
        <w:t>”</w:t>
      </w:r>
      <w:r w:rsidR="00861F9B">
        <w:rPr>
          <w:rFonts w:ascii="Times New Roman" w:eastAsia="Times New Roman" w:hAnsi="Times New Roman" w:cs="Times New Roman"/>
          <w:color w:val="000000"/>
          <w:lang w:val="en-US"/>
        </w:rPr>
        <w:t xml:space="preserve"> </w:t>
      </w:r>
      <w:r w:rsidR="00861F9B">
        <w:rPr>
          <w:rFonts w:ascii="Times New Roman" w:eastAsia="Times New Roman" w:hAnsi="Times New Roman" w:cs="Times New Roman"/>
          <w:color w:val="000000"/>
        </w:rPr>
        <w:t>токены</w:t>
      </w:r>
      <w:r>
        <w:rPr>
          <w:rFonts w:ascii="Times New Roman" w:eastAsia="Times New Roman" w:hAnsi="Times New Roman" w:cs="Times New Roman"/>
          <w:color w:val="000000"/>
        </w:rPr>
        <w:t xml:space="preserve"> </w:t>
      </w:r>
      <w:r w:rsidR="00223739">
        <w:rPr>
          <w:rFonts w:ascii="Times New Roman" w:eastAsia="Times New Roman" w:hAnsi="Times New Roman" w:cs="Times New Roman"/>
          <w:bCs/>
          <w:color w:val="000000"/>
        </w:rPr>
        <w:t>нээлттэй</w:t>
      </w:r>
      <w:r w:rsidR="00223739">
        <w:rPr>
          <w:rFonts w:ascii="Times New Roman" w:eastAsia="Times New Roman" w:hAnsi="Times New Roman" w:cs="Times New Roman"/>
          <w:color w:val="000000"/>
        </w:rPr>
        <w:t xml:space="preserve"> худалдан авч </w:t>
      </w:r>
      <w:r>
        <w:rPr>
          <w:rFonts w:ascii="Times New Roman" w:eastAsia="Times New Roman" w:hAnsi="Times New Roman" w:cs="Times New Roman"/>
          <w:color w:val="000000"/>
        </w:rPr>
        <w:t xml:space="preserve">буй </w:t>
      </w:r>
      <w:hyperlink r:id="rId9" w:history="1">
        <w:r w:rsidR="00223739" w:rsidRPr="00091718">
          <w:rPr>
            <w:rStyle w:val="Hyperlink"/>
          </w:rPr>
          <w:t>https://surge.westmongolenergy.mn/login</w:t>
        </w:r>
      </w:hyperlink>
      <w:r w:rsidR="00223739">
        <w:rPr>
          <w:lang w:val="en-US"/>
        </w:rPr>
        <w:t xml:space="preserve"> </w:t>
      </w:r>
      <w:r w:rsidR="003B54AA">
        <w:rPr>
          <w:rFonts w:ascii="Times New Roman" w:eastAsia="Times New Roman" w:hAnsi="Times New Roman" w:cs="Times New Roman"/>
          <w:color w:val="000000"/>
          <w:lang w:val="en-US"/>
        </w:rPr>
        <w:t xml:space="preserve"> </w:t>
      </w:r>
      <w:r w:rsidR="00223739">
        <w:rPr>
          <w:rFonts w:ascii="Times New Roman" w:eastAsia="Times New Roman" w:hAnsi="Times New Roman" w:cs="Times New Roman"/>
          <w:color w:val="000000"/>
        </w:rPr>
        <w:t xml:space="preserve">веб хуудсыг </w:t>
      </w:r>
      <w:r>
        <w:rPr>
          <w:rFonts w:ascii="Times New Roman" w:eastAsia="Times New Roman" w:hAnsi="Times New Roman" w:cs="Times New Roman"/>
          <w:color w:val="000000"/>
        </w:rPr>
        <w:t>ойлгоно.</w:t>
      </w:r>
    </w:p>
    <w:p w14:paraId="00000015" w14:textId="10D5AA12" w:rsidR="00213678" w:rsidRDefault="006055EA">
      <w:pPr>
        <w:numPr>
          <w:ilvl w:val="2"/>
          <w:numId w:val="5"/>
        </w:numPr>
        <w:pBdr>
          <w:top w:val="nil"/>
          <w:left w:val="nil"/>
          <w:bottom w:val="nil"/>
          <w:right w:val="nil"/>
          <w:between w:val="nil"/>
        </w:pBdr>
        <w:spacing w:after="0" w:line="240" w:lineRule="auto"/>
        <w:ind w:left="1260"/>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del w:id="1" w:author="Anu Harchu" w:date="2021-11-16T10:10:00Z">
        <w:r w:rsidR="008F69EE" w:rsidDel="00FC669A">
          <w:rPr>
            <w:rFonts w:ascii="Times New Roman" w:eastAsia="Times New Roman" w:hAnsi="Times New Roman" w:cs="Times New Roman"/>
            <w:b/>
            <w:color w:val="000000"/>
          </w:rPr>
          <w:delText>“</w:delText>
        </w:r>
      </w:del>
      <w:r w:rsidR="00875104">
        <w:rPr>
          <w:rFonts w:ascii="Times New Roman" w:eastAsia="Times New Roman" w:hAnsi="Times New Roman" w:cs="Times New Roman"/>
          <w:b/>
          <w:color w:val="000000"/>
          <w:lang w:val="en-US"/>
        </w:rPr>
        <w:t>WATT</w:t>
      </w:r>
      <w:r w:rsidR="003B54AA">
        <w:rPr>
          <w:rFonts w:ascii="Times New Roman" w:eastAsia="Times New Roman" w:hAnsi="Times New Roman" w:cs="Times New Roman"/>
          <w:b/>
          <w:color w:val="000000"/>
        </w:rPr>
        <w:t>”</w:t>
      </w:r>
      <w:r w:rsidR="008F69EE">
        <w:rPr>
          <w:rFonts w:ascii="Times New Roman" w:eastAsia="Times New Roman" w:hAnsi="Times New Roman" w:cs="Times New Roman"/>
          <w:b/>
          <w:color w:val="000000"/>
        </w:rPr>
        <w:t xml:space="preserve"> </w:t>
      </w:r>
      <w:r w:rsidR="003B54AA">
        <w:rPr>
          <w:rFonts w:ascii="Times New Roman" w:eastAsia="Times New Roman" w:hAnsi="Times New Roman" w:cs="Times New Roman"/>
          <w:b/>
          <w:color w:val="000000"/>
        </w:rPr>
        <w:t>токен</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гэж дижиталаар шилжүүлэх боломжтой</w:t>
      </w:r>
      <w:r w:rsidR="00BE289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8F69EE">
        <w:rPr>
          <w:rFonts w:ascii="Times New Roman" w:eastAsia="Times New Roman" w:hAnsi="Times New Roman" w:cs="Times New Roman"/>
          <w:color w:val="000000"/>
        </w:rPr>
        <w:t>хэрэглээнд суурилан ашиглагдах</w:t>
      </w:r>
      <w:r>
        <w:rPr>
          <w:rFonts w:ascii="Times New Roman" w:eastAsia="Times New Roman" w:hAnsi="Times New Roman" w:cs="Times New Roman"/>
          <w:color w:val="000000"/>
        </w:rPr>
        <w:t xml:space="preserve">, </w:t>
      </w:r>
      <w:r w:rsidR="008F69EE">
        <w:rPr>
          <w:rFonts w:ascii="Times New Roman" w:eastAsia="Times New Roman" w:hAnsi="Times New Roman" w:cs="Times New Roman"/>
          <w:color w:val="000000"/>
        </w:rPr>
        <w:t xml:space="preserve">аливаа санхүүгийн хэрэгслийн шинжийг агуулаагүй, тодорхой хувийг </w:t>
      </w:r>
      <w:r>
        <w:rPr>
          <w:rFonts w:ascii="Times New Roman" w:eastAsia="Times New Roman" w:hAnsi="Times New Roman" w:cs="Times New Roman"/>
          <w:color w:val="000000"/>
        </w:rPr>
        <w:t>Худалдагчаас</w:t>
      </w:r>
      <w:r w:rsidR="008F69E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олон нийтэд гарга</w:t>
      </w:r>
      <w:r w:rsidR="008F69EE">
        <w:rPr>
          <w:rFonts w:ascii="Times New Roman" w:eastAsia="Times New Roman" w:hAnsi="Times New Roman" w:cs="Times New Roman"/>
          <w:color w:val="000000"/>
        </w:rPr>
        <w:t xml:space="preserve">ж буй, зөвхөн тухайлсан блокчейн дотор ашиглах </w:t>
      </w:r>
      <w:r>
        <w:rPr>
          <w:rFonts w:ascii="Times New Roman" w:eastAsia="Times New Roman" w:hAnsi="Times New Roman" w:cs="Times New Roman"/>
          <w:color w:val="000000"/>
        </w:rPr>
        <w:t xml:space="preserve">боломжтой </w:t>
      </w:r>
      <w:r w:rsidR="008F69EE">
        <w:rPr>
          <w:rFonts w:ascii="Times New Roman" w:eastAsia="Times New Roman" w:hAnsi="Times New Roman" w:cs="Times New Roman"/>
          <w:color w:val="000000"/>
        </w:rPr>
        <w:t xml:space="preserve">хэрэглээний токеныг </w:t>
      </w:r>
      <w:r>
        <w:rPr>
          <w:rFonts w:ascii="Times New Roman" w:eastAsia="Times New Roman" w:hAnsi="Times New Roman" w:cs="Times New Roman"/>
          <w:color w:val="000000"/>
        </w:rPr>
        <w:t>ойлгоно.</w:t>
      </w:r>
    </w:p>
    <w:p w14:paraId="00000016" w14:textId="11AF9701" w:rsidR="00213678" w:rsidRDefault="006055EA">
      <w:pPr>
        <w:numPr>
          <w:ilvl w:val="2"/>
          <w:numId w:val="5"/>
        </w:numPr>
        <w:pBdr>
          <w:top w:val="nil"/>
          <w:left w:val="nil"/>
          <w:bottom w:val="nil"/>
          <w:right w:val="nil"/>
          <w:between w:val="nil"/>
        </w:pBdr>
        <w:spacing w:after="0" w:line="240" w:lineRule="auto"/>
        <w:ind w:left="1260"/>
        <w:jc w:val="both"/>
        <w:rPr>
          <w:rFonts w:ascii="Times New Roman" w:eastAsia="Times New Roman" w:hAnsi="Times New Roman" w:cs="Times New Roman"/>
          <w:color w:val="000000"/>
        </w:rPr>
      </w:pPr>
      <w:r>
        <w:rPr>
          <w:rFonts w:ascii="Times New Roman" w:eastAsia="Times New Roman" w:hAnsi="Times New Roman" w:cs="Times New Roman"/>
          <w:b/>
          <w:color w:val="000000"/>
        </w:rPr>
        <w:t>“Захиалга”</w:t>
      </w:r>
      <w:r>
        <w:rPr>
          <w:rFonts w:ascii="Times New Roman" w:eastAsia="Times New Roman" w:hAnsi="Times New Roman" w:cs="Times New Roman"/>
          <w:color w:val="000000"/>
        </w:rPr>
        <w:t xml:space="preserve"> гэж Худалдан авагч</w:t>
      </w:r>
      <w:r>
        <w:rPr>
          <w:rFonts w:ascii="Times New Roman" w:eastAsia="Times New Roman" w:hAnsi="Times New Roman" w:cs="Times New Roman"/>
        </w:rPr>
        <w:t xml:space="preserve">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ийн шаардлагын дагуу өөрийн мэдээллийг бүртгүүлж, түүний цахим бүртгэлийн системээр дамжуулан </w:t>
      </w:r>
      <w:r w:rsidR="008F69EE">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8F69EE">
        <w:rPr>
          <w:rFonts w:ascii="Times New Roman" w:eastAsia="Times New Roman" w:hAnsi="Times New Roman" w:cs="Times New Roman"/>
          <w:color w:val="000000"/>
        </w:rPr>
        <w:t>”</w:t>
      </w:r>
      <w:r w:rsidR="008F69EE">
        <w:rPr>
          <w:rFonts w:ascii="Times New Roman" w:eastAsia="Times New Roman" w:hAnsi="Times New Roman" w:cs="Times New Roman"/>
          <w:color w:val="000000"/>
          <w:lang w:val="en-US"/>
        </w:rPr>
        <w:t xml:space="preserve"> </w:t>
      </w:r>
      <w:r w:rsidR="008F69EE">
        <w:rPr>
          <w:rFonts w:ascii="Times New Roman" w:eastAsia="Times New Roman" w:hAnsi="Times New Roman" w:cs="Times New Roman"/>
          <w:color w:val="000000"/>
        </w:rPr>
        <w:t>токеныг тодорхой тоо</w:t>
      </w:r>
      <w:r w:rsidR="00BE289B">
        <w:rPr>
          <w:rFonts w:ascii="Times New Roman" w:eastAsia="Times New Roman" w:hAnsi="Times New Roman" w:cs="Times New Roman"/>
          <w:color w:val="000000"/>
        </w:rPr>
        <w:t xml:space="preserve"> ширхэг</w:t>
      </w:r>
      <w:r w:rsidR="008F69EE">
        <w:rPr>
          <w:rFonts w:ascii="Times New Roman" w:eastAsia="Times New Roman" w:hAnsi="Times New Roman" w:cs="Times New Roman"/>
          <w:color w:val="000000"/>
        </w:rPr>
        <w:t xml:space="preserve">, үнээр </w:t>
      </w:r>
      <w:r>
        <w:rPr>
          <w:rFonts w:ascii="Times New Roman" w:eastAsia="Times New Roman" w:hAnsi="Times New Roman" w:cs="Times New Roman"/>
          <w:color w:val="000000"/>
        </w:rPr>
        <w:t>худалдан авах</w:t>
      </w:r>
      <w:r w:rsidR="008F69EE">
        <w:rPr>
          <w:rFonts w:ascii="Times New Roman" w:eastAsia="Times New Roman" w:hAnsi="Times New Roman" w:cs="Times New Roman"/>
          <w:color w:val="000000"/>
        </w:rPr>
        <w:t>аар оруулсан нөхцөлийг</w:t>
      </w:r>
      <w:r>
        <w:rPr>
          <w:rFonts w:ascii="Times New Roman" w:eastAsia="Times New Roman" w:hAnsi="Times New Roman" w:cs="Times New Roman"/>
          <w:color w:val="000000"/>
        </w:rPr>
        <w:t xml:space="preserve"> ойлгоно.</w:t>
      </w:r>
    </w:p>
    <w:p w14:paraId="00000017" w14:textId="77777777" w:rsidR="00213678" w:rsidRDefault="00213678">
      <w:pPr>
        <w:pBdr>
          <w:top w:val="nil"/>
          <w:left w:val="nil"/>
          <w:bottom w:val="nil"/>
          <w:right w:val="nil"/>
          <w:between w:val="nil"/>
        </w:pBdr>
        <w:spacing w:after="0" w:line="240" w:lineRule="auto"/>
        <w:ind w:left="720"/>
        <w:jc w:val="both"/>
        <w:rPr>
          <w:rFonts w:ascii="Times New Roman" w:eastAsia="Times New Roman" w:hAnsi="Times New Roman" w:cs="Times New Roman"/>
        </w:rPr>
      </w:pPr>
    </w:p>
    <w:p w14:paraId="00000018" w14:textId="7337F7FD" w:rsidR="00213678" w:rsidRDefault="006055EA">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 xml:space="preserve">Хоёр. </w:t>
      </w:r>
      <w:r w:rsidR="008F69EE" w:rsidRPr="008F69EE">
        <w:rPr>
          <w:rFonts w:ascii="Times New Roman" w:eastAsia="Times New Roman" w:hAnsi="Times New Roman" w:cs="Times New Roman"/>
          <w:b/>
          <w:bCs/>
          <w:color w:val="000000"/>
        </w:rPr>
        <w:t>“</w:t>
      </w:r>
      <w:r w:rsidR="00875104">
        <w:rPr>
          <w:rFonts w:ascii="Times New Roman" w:eastAsia="Times New Roman" w:hAnsi="Times New Roman" w:cs="Times New Roman"/>
          <w:b/>
          <w:bCs/>
          <w:color w:val="000000"/>
          <w:lang w:val="en-US"/>
        </w:rPr>
        <w:t>WATT</w:t>
      </w:r>
      <w:r w:rsidR="008F69EE" w:rsidRPr="008F69EE">
        <w:rPr>
          <w:rFonts w:ascii="Times New Roman" w:eastAsia="Times New Roman" w:hAnsi="Times New Roman" w:cs="Times New Roman"/>
          <w:b/>
          <w:bCs/>
          <w:color w:val="000000"/>
        </w:rPr>
        <w:t>”</w:t>
      </w:r>
      <w:r w:rsidR="008F69EE" w:rsidRPr="008F69EE">
        <w:rPr>
          <w:rFonts w:ascii="Times New Roman" w:eastAsia="Times New Roman" w:hAnsi="Times New Roman" w:cs="Times New Roman"/>
          <w:b/>
          <w:bCs/>
          <w:color w:val="000000"/>
          <w:lang w:val="en-US"/>
        </w:rPr>
        <w:t xml:space="preserve"> </w:t>
      </w:r>
      <w:r w:rsidR="008F69EE" w:rsidRPr="008F69EE">
        <w:rPr>
          <w:rFonts w:ascii="Times New Roman" w:eastAsia="Times New Roman" w:hAnsi="Times New Roman" w:cs="Times New Roman"/>
          <w:b/>
          <w:bCs/>
          <w:color w:val="000000"/>
        </w:rPr>
        <w:t>токен</w:t>
      </w:r>
      <w:r>
        <w:rPr>
          <w:rFonts w:ascii="Times New Roman" w:eastAsia="Times New Roman" w:hAnsi="Times New Roman" w:cs="Times New Roman"/>
          <w:b/>
          <w:color w:val="000000"/>
        </w:rPr>
        <w:t xml:space="preserve"> худалдах үндсэн нөхцөл</w:t>
      </w:r>
    </w:p>
    <w:p w14:paraId="00000019" w14:textId="100E79D2" w:rsidR="00213678" w:rsidRDefault="006055EA">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Худалдагч </w:t>
      </w:r>
      <w:r w:rsidR="00063455">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063455">
        <w:rPr>
          <w:rFonts w:ascii="Times New Roman" w:eastAsia="Times New Roman" w:hAnsi="Times New Roman" w:cs="Times New Roman"/>
          <w:color w:val="000000"/>
        </w:rPr>
        <w:t>”</w:t>
      </w:r>
      <w:r w:rsidR="00063455">
        <w:rPr>
          <w:rFonts w:ascii="Times New Roman" w:eastAsia="Times New Roman" w:hAnsi="Times New Roman" w:cs="Times New Roman"/>
          <w:color w:val="000000"/>
          <w:lang w:val="en-US"/>
        </w:rPr>
        <w:t xml:space="preserve"> </w:t>
      </w:r>
      <w:r w:rsidR="00063455">
        <w:rPr>
          <w:rFonts w:ascii="Times New Roman" w:eastAsia="Times New Roman" w:hAnsi="Times New Roman" w:cs="Times New Roman"/>
          <w:color w:val="000000"/>
        </w:rPr>
        <w:t>токеныг</w:t>
      </w:r>
      <w:r>
        <w:rPr>
          <w:rFonts w:ascii="Times New Roman" w:eastAsia="Times New Roman" w:hAnsi="Times New Roman" w:cs="Times New Roman"/>
          <w:color w:val="000000"/>
        </w:rPr>
        <w:t xml:space="preserve"> </w:t>
      </w:r>
      <w:r w:rsidR="00624A71">
        <w:rPr>
          <w:rFonts w:ascii="Times New Roman" w:eastAsia="Times New Roman" w:hAnsi="Times New Roman" w:cs="Times New Roman"/>
          <w:color w:val="000000"/>
        </w:rPr>
        <w:t>Веб апп</w:t>
      </w:r>
      <w:r w:rsidR="00624A71">
        <w:rPr>
          <w:rFonts w:ascii="Times New Roman" w:eastAsia="Times New Roman" w:hAnsi="Times New Roman" w:cs="Times New Roman"/>
          <w:color w:val="000000"/>
          <w:lang w:val="en-US"/>
        </w:rPr>
        <w:t>-</w:t>
      </w:r>
      <w:r w:rsidR="00624A71">
        <w:rPr>
          <w:rFonts w:ascii="Times New Roman" w:eastAsia="Times New Roman" w:hAnsi="Times New Roman" w:cs="Times New Roman"/>
          <w:color w:val="000000"/>
        </w:rPr>
        <w:t>аа</w:t>
      </w:r>
      <w:r>
        <w:rPr>
          <w:rFonts w:ascii="Times New Roman" w:eastAsia="Times New Roman" w:hAnsi="Times New Roman" w:cs="Times New Roman"/>
          <w:color w:val="000000"/>
        </w:rPr>
        <w:t xml:space="preserve">р дамжуулан </w:t>
      </w:r>
      <w:r w:rsidR="00063455">
        <w:rPr>
          <w:rFonts w:ascii="Times New Roman" w:eastAsia="Times New Roman" w:hAnsi="Times New Roman" w:cs="Times New Roman"/>
          <w:color w:val="000000"/>
        </w:rPr>
        <w:t xml:space="preserve">түүний хэрэглэгч худалдан авагч нарт </w:t>
      </w:r>
      <w:r>
        <w:rPr>
          <w:rFonts w:ascii="Times New Roman" w:eastAsia="Times New Roman" w:hAnsi="Times New Roman" w:cs="Times New Roman"/>
          <w:color w:val="000000"/>
        </w:rPr>
        <w:t xml:space="preserve">санал болгож худалдана. </w:t>
      </w:r>
    </w:p>
    <w:p w14:paraId="0000001A" w14:textId="01FA3A49" w:rsidR="00213678" w:rsidRDefault="006055EA">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Худалдагч </w:t>
      </w:r>
      <w:r w:rsidR="00063455">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063455">
        <w:rPr>
          <w:rFonts w:ascii="Times New Roman" w:eastAsia="Times New Roman" w:hAnsi="Times New Roman" w:cs="Times New Roman"/>
          <w:color w:val="000000"/>
        </w:rPr>
        <w:t>”</w:t>
      </w:r>
      <w:r w:rsidR="00063455">
        <w:rPr>
          <w:rFonts w:ascii="Times New Roman" w:eastAsia="Times New Roman" w:hAnsi="Times New Roman" w:cs="Times New Roman"/>
          <w:color w:val="000000"/>
          <w:lang w:val="en-US"/>
        </w:rPr>
        <w:t xml:space="preserve"> </w:t>
      </w:r>
      <w:r w:rsidR="00063455">
        <w:rPr>
          <w:rFonts w:ascii="Times New Roman" w:eastAsia="Times New Roman" w:hAnsi="Times New Roman" w:cs="Times New Roman"/>
          <w:color w:val="000000"/>
        </w:rPr>
        <w:t xml:space="preserve">токены төслийн </w:t>
      </w:r>
      <w:r>
        <w:rPr>
          <w:rFonts w:ascii="Times New Roman" w:eastAsia="Times New Roman" w:hAnsi="Times New Roman" w:cs="Times New Roman"/>
          <w:color w:val="000000"/>
        </w:rPr>
        <w:t>танилцуулг</w:t>
      </w:r>
      <w:r w:rsidR="00063455">
        <w:rPr>
          <w:rFonts w:ascii="Times New Roman" w:eastAsia="Times New Roman" w:hAnsi="Times New Roman" w:cs="Times New Roman"/>
          <w:color w:val="000000"/>
        </w:rPr>
        <w:t xml:space="preserve">а </w:t>
      </w:r>
      <w:r w:rsidR="00063455">
        <w:rPr>
          <w:rFonts w:ascii="Times New Roman" w:eastAsia="Times New Roman" w:hAnsi="Times New Roman" w:cs="Times New Roman"/>
          <w:color w:val="000000"/>
          <w:lang w:val="en-US"/>
        </w:rPr>
        <w:t>(</w:t>
      </w:r>
      <w:r w:rsidR="00063455">
        <w:rPr>
          <w:rFonts w:ascii="Times New Roman" w:eastAsia="Times New Roman" w:hAnsi="Times New Roman" w:cs="Times New Roman"/>
          <w:color w:val="000000"/>
        </w:rPr>
        <w:t>“</w:t>
      </w:r>
      <w:r w:rsidR="00063455">
        <w:rPr>
          <w:rFonts w:ascii="Times New Roman" w:eastAsia="Times New Roman" w:hAnsi="Times New Roman" w:cs="Times New Roman"/>
          <w:color w:val="000000"/>
          <w:lang w:val="en-US"/>
        </w:rPr>
        <w:t>Whitepaper</w:t>
      </w:r>
      <w:r w:rsidR="00063455">
        <w:rPr>
          <w:rFonts w:ascii="Times New Roman" w:eastAsia="Times New Roman" w:hAnsi="Times New Roman" w:cs="Times New Roman"/>
          <w:color w:val="000000"/>
        </w:rPr>
        <w:t>”</w:t>
      </w:r>
      <w:r w:rsidR="00063455">
        <w:rPr>
          <w:rFonts w:ascii="Times New Roman" w:eastAsia="Times New Roman" w:hAnsi="Times New Roman" w:cs="Times New Roman"/>
          <w:color w:val="000000"/>
          <w:lang w:val="en-US"/>
        </w:rPr>
        <w:t>)</w:t>
      </w:r>
      <w:r w:rsidR="00063455">
        <w:rPr>
          <w:rFonts w:ascii="Times New Roman" w:eastAsia="Times New Roman" w:hAnsi="Times New Roman" w:cs="Times New Roman"/>
          <w:color w:val="000000"/>
        </w:rPr>
        <w:t>-</w:t>
      </w:r>
      <w:r>
        <w:rPr>
          <w:rFonts w:ascii="Times New Roman" w:eastAsia="Times New Roman" w:hAnsi="Times New Roman" w:cs="Times New Roman"/>
          <w:color w:val="000000"/>
        </w:rPr>
        <w:t>ыг</w:t>
      </w:r>
      <w:r w:rsidR="00063455">
        <w:rPr>
          <w:rFonts w:ascii="Times New Roman" w:eastAsia="Times New Roman" w:hAnsi="Times New Roman" w:cs="Times New Roman"/>
        </w:rPr>
        <w:t xml:space="preserve"> </w:t>
      </w:r>
      <w:hyperlink r:id="rId10" w:history="1">
        <w:r w:rsidR="00624A71" w:rsidRPr="00091718">
          <w:rPr>
            <w:rStyle w:val="Hyperlink"/>
          </w:rPr>
          <w:t>https://surge-1.gitbook.io/surge/</w:t>
        </w:r>
      </w:hyperlink>
      <w:r w:rsidR="00624A71">
        <w:rPr>
          <w:lang w:val="en-US"/>
        </w:rPr>
        <w:t xml:space="preserve"> </w:t>
      </w:r>
      <w:r w:rsidR="00B0043E">
        <w:rPr>
          <w:rFonts w:ascii="Times New Roman" w:eastAsia="Times New Roman" w:hAnsi="Times New Roman" w:cs="Times New Roman"/>
          <w:lang w:val="en-US"/>
        </w:rPr>
        <w:t xml:space="preserve"> </w:t>
      </w:r>
      <w:r>
        <w:rPr>
          <w:rFonts w:ascii="Times New Roman" w:eastAsia="Times New Roman" w:hAnsi="Times New Roman" w:cs="Times New Roman"/>
        </w:rPr>
        <w:t xml:space="preserve">цахим </w:t>
      </w:r>
      <w:r>
        <w:rPr>
          <w:rFonts w:ascii="Times New Roman" w:eastAsia="Times New Roman" w:hAnsi="Times New Roman" w:cs="Times New Roman"/>
          <w:color w:val="000000"/>
        </w:rPr>
        <w:t xml:space="preserve">сайтад нээлттэй байршуулсан бөгөөд Худалдан авагч </w:t>
      </w:r>
      <w:r w:rsidR="00F83A0E">
        <w:rPr>
          <w:rFonts w:ascii="Times New Roman" w:eastAsia="Times New Roman" w:hAnsi="Times New Roman" w:cs="Times New Roman"/>
          <w:color w:val="000000"/>
        </w:rPr>
        <w:t xml:space="preserve">урьдчилан </w:t>
      </w:r>
      <w:r>
        <w:rPr>
          <w:rFonts w:ascii="Times New Roman" w:eastAsia="Times New Roman" w:hAnsi="Times New Roman" w:cs="Times New Roman"/>
          <w:color w:val="000000"/>
        </w:rPr>
        <w:t>танилцаж худалдан авалтыг хийнэ. </w:t>
      </w:r>
    </w:p>
    <w:p w14:paraId="0000001B" w14:textId="73ECAFB6" w:rsidR="00213678" w:rsidRDefault="00861F9B">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w:t>
      </w:r>
      <w:r w:rsidR="006055EA">
        <w:rPr>
          <w:rFonts w:ascii="Times New Roman" w:eastAsia="Times New Roman" w:hAnsi="Times New Roman" w:cs="Times New Roman"/>
          <w:color w:val="000000"/>
        </w:rPr>
        <w:t xml:space="preserve">ы нэгж үнэ </w:t>
      </w:r>
      <w:r w:rsidR="00624A71">
        <w:rPr>
          <w:rFonts w:ascii="Times New Roman" w:eastAsia="Times New Roman" w:hAnsi="Times New Roman" w:cs="Times New Roman"/>
          <w:color w:val="000000"/>
        </w:rPr>
        <w:t>73</w:t>
      </w:r>
      <w:r w:rsidR="006055EA">
        <w:rPr>
          <w:rFonts w:ascii="Times New Roman" w:eastAsia="Times New Roman" w:hAnsi="Times New Roman" w:cs="Times New Roman"/>
          <w:color w:val="000000"/>
        </w:rPr>
        <w:t xml:space="preserve"> (</w:t>
      </w:r>
      <w:r w:rsidR="00FC669A">
        <w:rPr>
          <w:rFonts w:ascii="Times New Roman" w:eastAsia="Times New Roman" w:hAnsi="Times New Roman" w:cs="Times New Roman"/>
          <w:color w:val="000000"/>
        </w:rPr>
        <w:t>д</w:t>
      </w:r>
      <w:r w:rsidR="00624A71">
        <w:rPr>
          <w:rFonts w:ascii="Times New Roman" w:eastAsia="Times New Roman" w:hAnsi="Times New Roman" w:cs="Times New Roman"/>
          <w:color w:val="000000"/>
        </w:rPr>
        <w:t>алан гур</w:t>
      </w:r>
      <w:del w:id="2" w:author="Anu Harchu" w:date="2021-11-16T10:10:00Z">
        <w:r w:rsidR="00624A71" w:rsidDel="00FC669A">
          <w:rPr>
            <w:rFonts w:ascii="Times New Roman" w:eastAsia="Times New Roman" w:hAnsi="Times New Roman" w:cs="Times New Roman"/>
            <w:color w:val="000000"/>
          </w:rPr>
          <w:delText>а</w:delText>
        </w:r>
      </w:del>
      <w:r w:rsidR="00624A71">
        <w:rPr>
          <w:rFonts w:ascii="Times New Roman" w:eastAsia="Times New Roman" w:hAnsi="Times New Roman" w:cs="Times New Roman"/>
          <w:color w:val="000000"/>
        </w:rPr>
        <w:t>ван</w:t>
      </w:r>
      <w:r w:rsidR="006055EA">
        <w:rPr>
          <w:rFonts w:ascii="Times New Roman" w:eastAsia="Times New Roman" w:hAnsi="Times New Roman" w:cs="Times New Roman"/>
          <w:color w:val="000000"/>
        </w:rPr>
        <w:t>) төгрөг ба Худалдагч</w:t>
      </w:r>
      <w:r w:rsidR="006055EA">
        <w:rPr>
          <w:rFonts w:ascii="Times New Roman" w:eastAsia="Times New Roman" w:hAnsi="Times New Roman" w:cs="Times New Roman"/>
        </w:rPr>
        <w:t xml:space="preserve"> </w:t>
      </w:r>
      <w:r w:rsidR="00624A71">
        <w:rPr>
          <w:rFonts w:ascii="Times New Roman" w:eastAsia="Times New Roman" w:hAnsi="Times New Roman" w:cs="Times New Roman"/>
          <w:color w:val="000000"/>
        </w:rPr>
        <w:t>нийтэ</w:t>
      </w:r>
      <w:r w:rsidR="006055EA">
        <w:rPr>
          <w:rFonts w:ascii="Times New Roman" w:eastAsia="Times New Roman" w:hAnsi="Times New Roman" w:cs="Times New Roman"/>
          <w:color w:val="000000"/>
        </w:rPr>
        <w:t xml:space="preserve">д </w:t>
      </w:r>
      <w:r w:rsidR="00624A71">
        <w:rPr>
          <w:rFonts w:ascii="Times New Roman" w:eastAsia="Times New Roman" w:hAnsi="Times New Roman" w:cs="Times New Roman"/>
          <w:color w:val="000000"/>
        </w:rPr>
        <w:t>12</w:t>
      </w:r>
      <w:r w:rsidR="00F83A0E">
        <w:rPr>
          <w:rFonts w:ascii="Times New Roman" w:eastAsia="Times New Roman" w:hAnsi="Times New Roman" w:cs="Times New Roman"/>
          <w:color w:val="000000"/>
        </w:rPr>
        <w:t>0,000,000</w:t>
      </w:r>
      <w:r w:rsidR="006055EA">
        <w:rPr>
          <w:rFonts w:ascii="Times New Roman" w:eastAsia="Times New Roman" w:hAnsi="Times New Roman" w:cs="Times New Roman"/>
          <w:color w:val="000000"/>
        </w:rPr>
        <w:t xml:space="preserve"> (</w:t>
      </w:r>
      <w:r w:rsidR="00624A71">
        <w:rPr>
          <w:rFonts w:ascii="Times New Roman" w:eastAsia="Times New Roman" w:hAnsi="Times New Roman" w:cs="Times New Roman"/>
          <w:color w:val="000000"/>
        </w:rPr>
        <w:t>Зуун хорин</w:t>
      </w:r>
      <w:r w:rsidR="00F83A0E">
        <w:rPr>
          <w:rFonts w:ascii="Times New Roman" w:eastAsia="Times New Roman" w:hAnsi="Times New Roman" w:cs="Times New Roman"/>
          <w:color w:val="000000"/>
        </w:rPr>
        <w:t xml:space="preserve"> сая</w:t>
      </w:r>
      <w:r w:rsidR="006055EA">
        <w:rPr>
          <w:rFonts w:ascii="Times New Roman" w:eastAsia="Times New Roman" w:hAnsi="Times New Roman" w:cs="Times New Roman"/>
          <w:color w:val="000000"/>
        </w:rPr>
        <w:t xml:space="preserve">) ширхэг </w:t>
      </w: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w:t>
      </w:r>
      <w:r w:rsidR="006055EA">
        <w:rPr>
          <w:rFonts w:ascii="Times New Roman" w:eastAsia="Times New Roman" w:hAnsi="Times New Roman" w:cs="Times New Roman"/>
          <w:color w:val="000000"/>
        </w:rPr>
        <w:t xml:space="preserve"> буюу нийт </w:t>
      </w:r>
      <w:r w:rsidR="00624A71" w:rsidRPr="00624A71">
        <w:rPr>
          <w:rFonts w:ascii="Times New Roman" w:eastAsia="Times New Roman" w:hAnsi="Times New Roman" w:cs="Times New Roman"/>
          <w:color w:val="000000"/>
        </w:rPr>
        <w:t>8</w:t>
      </w:r>
      <w:r w:rsidR="00624A71">
        <w:rPr>
          <w:rFonts w:ascii="Times New Roman" w:eastAsia="Times New Roman" w:hAnsi="Times New Roman" w:cs="Times New Roman"/>
          <w:color w:val="000000"/>
          <w:lang w:val="en-US"/>
        </w:rPr>
        <w:t>’</w:t>
      </w:r>
      <w:r w:rsidR="00624A71" w:rsidRPr="00624A71">
        <w:rPr>
          <w:rFonts w:ascii="Times New Roman" w:eastAsia="Times New Roman" w:hAnsi="Times New Roman" w:cs="Times New Roman"/>
          <w:color w:val="000000"/>
        </w:rPr>
        <w:t>760</w:t>
      </w:r>
      <w:r w:rsidR="00624A71">
        <w:rPr>
          <w:rFonts w:ascii="Times New Roman" w:eastAsia="Times New Roman" w:hAnsi="Times New Roman" w:cs="Times New Roman"/>
          <w:color w:val="000000"/>
          <w:lang w:val="en-US"/>
        </w:rPr>
        <w:t>’</w:t>
      </w:r>
      <w:r w:rsidR="00624A71" w:rsidRPr="00624A71">
        <w:rPr>
          <w:rFonts w:ascii="Times New Roman" w:eastAsia="Times New Roman" w:hAnsi="Times New Roman" w:cs="Times New Roman"/>
          <w:color w:val="000000"/>
        </w:rPr>
        <w:t>000</w:t>
      </w:r>
      <w:r w:rsidR="00624A71">
        <w:rPr>
          <w:rFonts w:ascii="Times New Roman" w:eastAsia="Times New Roman" w:hAnsi="Times New Roman" w:cs="Times New Roman"/>
          <w:color w:val="000000"/>
          <w:lang w:val="en-US"/>
        </w:rPr>
        <w:t>’</w:t>
      </w:r>
      <w:r w:rsidR="00624A71" w:rsidRPr="00624A71">
        <w:rPr>
          <w:rFonts w:ascii="Times New Roman" w:eastAsia="Times New Roman" w:hAnsi="Times New Roman" w:cs="Times New Roman"/>
          <w:color w:val="000000"/>
        </w:rPr>
        <w:t xml:space="preserve">000 </w:t>
      </w:r>
      <w:r w:rsidR="006055EA">
        <w:rPr>
          <w:rFonts w:ascii="Times New Roman" w:eastAsia="Times New Roman" w:hAnsi="Times New Roman" w:cs="Times New Roman"/>
          <w:color w:val="000000"/>
        </w:rPr>
        <w:t>(</w:t>
      </w:r>
      <w:r w:rsidR="00624A71">
        <w:rPr>
          <w:rFonts w:ascii="Times New Roman" w:eastAsia="Times New Roman" w:hAnsi="Times New Roman" w:cs="Times New Roman"/>
          <w:color w:val="000000"/>
        </w:rPr>
        <w:t xml:space="preserve">Найман </w:t>
      </w:r>
      <w:r w:rsidR="00F83A0E">
        <w:rPr>
          <w:rFonts w:ascii="Times New Roman" w:eastAsia="Times New Roman" w:hAnsi="Times New Roman" w:cs="Times New Roman"/>
          <w:color w:val="000000"/>
        </w:rPr>
        <w:t xml:space="preserve">тэрбум </w:t>
      </w:r>
      <w:r w:rsidR="00624A71">
        <w:rPr>
          <w:rFonts w:ascii="Times New Roman" w:eastAsia="Times New Roman" w:hAnsi="Times New Roman" w:cs="Times New Roman"/>
          <w:color w:val="000000"/>
        </w:rPr>
        <w:t>долоон</w:t>
      </w:r>
      <w:r w:rsidR="00F83A0E">
        <w:rPr>
          <w:rFonts w:ascii="Times New Roman" w:eastAsia="Times New Roman" w:hAnsi="Times New Roman" w:cs="Times New Roman"/>
          <w:color w:val="000000"/>
        </w:rPr>
        <w:t xml:space="preserve"> зуун</w:t>
      </w:r>
      <w:r w:rsidR="00624A71">
        <w:rPr>
          <w:rFonts w:ascii="Times New Roman" w:eastAsia="Times New Roman" w:hAnsi="Times New Roman" w:cs="Times New Roman"/>
          <w:color w:val="000000"/>
        </w:rPr>
        <w:t xml:space="preserve"> жаран</w:t>
      </w:r>
      <w:r w:rsidR="00F83A0E">
        <w:rPr>
          <w:rFonts w:ascii="Times New Roman" w:eastAsia="Times New Roman" w:hAnsi="Times New Roman" w:cs="Times New Roman"/>
          <w:color w:val="000000"/>
        </w:rPr>
        <w:t xml:space="preserve"> сая</w:t>
      </w:r>
      <w:r w:rsidR="006055EA">
        <w:rPr>
          <w:rFonts w:ascii="Times New Roman" w:eastAsia="Times New Roman" w:hAnsi="Times New Roman" w:cs="Times New Roman"/>
          <w:color w:val="000000"/>
        </w:rPr>
        <w:t xml:space="preserve">) төгрөгийн захиалга авахаар олон нийтэд санал болгосон. </w:t>
      </w:r>
    </w:p>
    <w:p w14:paraId="0000001C" w14:textId="551FEC69" w:rsidR="00213678" w:rsidRDefault="006055EA">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Худалдан авагч дээд </w:t>
      </w:r>
      <w:del w:id="3" w:author="Anu Harchu" w:date="2021-11-16T10:11:00Z">
        <w:r w:rsidDel="00FC669A">
          <w:rPr>
            <w:rFonts w:ascii="Times New Roman" w:eastAsia="Times New Roman" w:hAnsi="Times New Roman" w:cs="Times New Roman"/>
            <w:color w:val="000000"/>
          </w:rPr>
          <w:delText xml:space="preserve">тал </w:delText>
        </w:r>
      </w:del>
      <w:ins w:id="4" w:author="Anu Harchu" w:date="2021-11-16T10:11:00Z">
        <w:r w:rsidR="00FC669A">
          <w:rPr>
            <w:rFonts w:ascii="Times New Roman" w:eastAsia="Times New Roman" w:hAnsi="Times New Roman" w:cs="Times New Roman"/>
            <w:color w:val="000000"/>
          </w:rPr>
          <w:t xml:space="preserve">авах дээд хязгаар </w:t>
        </w:r>
      </w:ins>
      <w:r w:rsidR="00624A71">
        <w:rPr>
          <w:rFonts w:ascii="Times New Roman" w:eastAsia="Times New Roman" w:hAnsi="Times New Roman" w:cs="Times New Roman"/>
          <w:color w:val="000000"/>
        </w:rPr>
        <w:t>байхгүй</w:t>
      </w:r>
      <w:r>
        <w:rPr>
          <w:rFonts w:ascii="Times New Roman" w:eastAsia="Times New Roman" w:hAnsi="Times New Roman" w:cs="Times New Roman"/>
          <w:color w:val="000000"/>
        </w:rPr>
        <w:t xml:space="preserve">. </w:t>
      </w:r>
    </w:p>
    <w:p w14:paraId="0000001D" w14:textId="4C2F6A53" w:rsidR="00213678" w:rsidRDefault="006055EA">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Худалдан авагч</w:t>
      </w:r>
      <w:r>
        <w:rPr>
          <w:rFonts w:ascii="Times New Roman" w:eastAsia="Times New Roman" w:hAnsi="Times New Roman" w:cs="Times New Roman"/>
        </w:rPr>
        <w:t xml:space="preserve"> </w:t>
      </w:r>
      <w:r w:rsidR="00F83A0E">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F83A0E">
        <w:rPr>
          <w:rFonts w:ascii="Times New Roman" w:eastAsia="Times New Roman" w:hAnsi="Times New Roman" w:cs="Times New Roman"/>
          <w:color w:val="000000"/>
        </w:rPr>
        <w:t>”</w:t>
      </w:r>
      <w:r w:rsidR="00F83A0E">
        <w:rPr>
          <w:rFonts w:ascii="Times New Roman" w:eastAsia="Times New Roman" w:hAnsi="Times New Roman" w:cs="Times New Roman"/>
          <w:color w:val="000000"/>
          <w:lang w:val="en-US"/>
        </w:rPr>
        <w:t xml:space="preserve"> </w:t>
      </w:r>
      <w:r w:rsidR="00F83A0E">
        <w:rPr>
          <w:rFonts w:ascii="Times New Roman" w:eastAsia="Times New Roman" w:hAnsi="Times New Roman" w:cs="Times New Roman"/>
          <w:color w:val="000000"/>
        </w:rPr>
        <w:t>токены</w:t>
      </w:r>
      <w:r>
        <w:rPr>
          <w:rFonts w:ascii="Times New Roman" w:eastAsia="Times New Roman" w:hAnsi="Times New Roman" w:cs="Times New Roman"/>
          <w:color w:val="000000"/>
        </w:rPr>
        <w:t xml:space="preserve"> </w:t>
      </w:r>
      <w:r w:rsidR="00861F9B">
        <w:rPr>
          <w:rFonts w:ascii="Times New Roman" w:eastAsia="Times New Roman" w:hAnsi="Times New Roman" w:cs="Times New Roman"/>
          <w:color w:val="000000"/>
        </w:rPr>
        <w:t>З</w:t>
      </w:r>
      <w:r>
        <w:rPr>
          <w:rFonts w:ascii="Times New Roman" w:eastAsia="Times New Roman" w:hAnsi="Times New Roman" w:cs="Times New Roman"/>
          <w:color w:val="000000"/>
        </w:rPr>
        <w:t xml:space="preserve">ахиалга хийх, төлбөр төлөх харилцаанд </w:t>
      </w:r>
      <w:r w:rsidR="00624A71">
        <w:rPr>
          <w:rFonts w:ascii="Times New Roman" w:eastAsia="Times New Roman" w:hAnsi="Times New Roman" w:cs="Times New Roman"/>
          <w:color w:val="000000"/>
        </w:rPr>
        <w:t>Веб апп</w:t>
      </w:r>
      <w:ins w:id="5" w:author="Anu Harchu" w:date="2021-11-16T10:11:00Z">
        <w:r w:rsidR="00FC669A">
          <w:rPr>
            <w:rFonts w:ascii="Times New Roman" w:eastAsia="Times New Roman" w:hAnsi="Times New Roman" w:cs="Times New Roman"/>
            <w:color w:val="000000"/>
          </w:rPr>
          <w:t>-</w:t>
        </w:r>
      </w:ins>
      <w:r>
        <w:rPr>
          <w:rFonts w:ascii="Times New Roman" w:eastAsia="Times New Roman" w:hAnsi="Times New Roman" w:cs="Times New Roman"/>
          <w:color w:val="000000"/>
        </w:rPr>
        <w:t>ийн тодорхойлсон арга, хэлбэр, нөхцөлийн дагуу оролцоно.</w:t>
      </w:r>
    </w:p>
    <w:p w14:paraId="2084712A" w14:textId="5315AB4E" w:rsidR="00B0043E" w:rsidRDefault="00624A71" w:rsidP="00B0043E">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Веб апп</w:t>
      </w:r>
      <w:r w:rsidR="006055EA">
        <w:rPr>
          <w:rFonts w:ascii="Times New Roman" w:eastAsia="Times New Roman" w:hAnsi="Times New Roman" w:cs="Times New Roman"/>
        </w:rPr>
        <w:t xml:space="preserve"> </w:t>
      </w:r>
      <w:r w:rsidR="006055EA">
        <w:rPr>
          <w:rFonts w:ascii="Times New Roman" w:eastAsia="Times New Roman" w:hAnsi="Times New Roman" w:cs="Times New Roman"/>
          <w:color w:val="000000"/>
        </w:rPr>
        <w:t xml:space="preserve">Худалдан авагчийн худалдан авсан </w:t>
      </w:r>
      <w:r w:rsidR="003C38F6">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3C38F6">
        <w:rPr>
          <w:rFonts w:ascii="Times New Roman" w:eastAsia="Times New Roman" w:hAnsi="Times New Roman" w:cs="Times New Roman"/>
          <w:color w:val="000000"/>
        </w:rPr>
        <w:t>”</w:t>
      </w:r>
      <w:r w:rsidR="003C38F6">
        <w:rPr>
          <w:rFonts w:ascii="Times New Roman" w:eastAsia="Times New Roman" w:hAnsi="Times New Roman" w:cs="Times New Roman"/>
          <w:color w:val="000000"/>
          <w:lang w:val="en-US"/>
        </w:rPr>
        <w:t xml:space="preserve"> </w:t>
      </w:r>
      <w:r w:rsidR="003C38F6">
        <w:rPr>
          <w:rFonts w:ascii="Times New Roman" w:eastAsia="Times New Roman" w:hAnsi="Times New Roman" w:cs="Times New Roman"/>
          <w:color w:val="000000"/>
        </w:rPr>
        <w:t>токеныг</w:t>
      </w:r>
      <w:r w:rsidR="006055EA">
        <w:rPr>
          <w:rFonts w:ascii="Times New Roman" w:eastAsia="Times New Roman" w:hAnsi="Times New Roman" w:cs="Times New Roman"/>
          <w:color w:val="000000"/>
        </w:rPr>
        <w:t xml:space="preserve"> баталгаажуулсан захиалга, төлсөн төлбөрийн дагуу түүний </w:t>
      </w:r>
      <w:r>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 дэх хэтэвчинд </w:t>
      </w:r>
      <w:r w:rsidR="0012596D">
        <w:rPr>
          <w:rFonts w:ascii="Times New Roman" w:eastAsia="Times New Roman" w:hAnsi="Times New Roman" w:cs="Times New Roman"/>
          <w:color w:val="000000"/>
        </w:rPr>
        <w:t xml:space="preserve">нээлттэй </w:t>
      </w:r>
      <w:r w:rsidR="006055EA">
        <w:rPr>
          <w:rFonts w:ascii="Times New Roman" w:eastAsia="Times New Roman" w:hAnsi="Times New Roman" w:cs="Times New Roman"/>
          <w:color w:val="000000"/>
        </w:rPr>
        <w:t xml:space="preserve">арилжаа дууссанаас хойш </w:t>
      </w:r>
      <w:r w:rsidR="00B0043E" w:rsidRPr="00B0043E">
        <w:rPr>
          <w:rFonts w:ascii="Times New Roman" w:eastAsia="Times New Roman" w:hAnsi="Times New Roman" w:cs="Times New Roman"/>
          <w:highlight w:val="yellow"/>
          <w:lang w:val="en-US"/>
        </w:rPr>
        <w:t>3</w:t>
      </w:r>
      <w:r w:rsidR="006055EA" w:rsidRPr="00B0043E">
        <w:rPr>
          <w:rFonts w:ascii="Times New Roman" w:eastAsia="Times New Roman" w:hAnsi="Times New Roman" w:cs="Times New Roman"/>
          <w:color w:val="000000"/>
          <w:highlight w:val="yellow"/>
        </w:rPr>
        <w:t xml:space="preserve"> (</w:t>
      </w:r>
      <w:r w:rsidR="00B0043E" w:rsidRPr="00B0043E">
        <w:rPr>
          <w:rFonts w:ascii="Times New Roman" w:eastAsia="Times New Roman" w:hAnsi="Times New Roman" w:cs="Times New Roman"/>
          <w:color w:val="000000"/>
          <w:highlight w:val="yellow"/>
        </w:rPr>
        <w:t>гурван</w:t>
      </w:r>
      <w:r w:rsidR="006055EA" w:rsidRPr="00B0043E">
        <w:rPr>
          <w:rFonts w:ascii="Times New Roman" w:eastAsia="Times New Roman" w:hAnsi="Times New Roman" w:cs="Times New Roman"/>
          <w:color w:val="000000"/>
          <w:highlight w:val="yellow"/>
        </w:rPr>
        <w:t xml:space="preserve">) </w:t>
      </w:r>
      <w:r w:rsidR="00B0043E" w:rsidRPr="00B0043E">
        <w:rPr>
          <w:rFonts w:ascii="Times New Roman" w:eastAsia="Times New Roman" w:hAnsi="Times New Roman" w:cs="Times New Roman"/>
          <w:color w:val="000000"/>
          <w:highlight w:val="yellow"/>
        </w:rPr>
        <w:t>хоногийн</w:t>
      </w:r>
      <w:r w:rsidR="006055EA">
        <w:rPr>
          <w:rFonts w:ascii="Times New Roman" w:eastAsia="Times New Roman" w:hAnsi="Times New Roman" w:cs="Times New Roman"/>
          <w:color w:val="000000"/>
        </w:rPr>
        <w:t xml:space="preserve"> дотор шилжүүлнэ.</w:t>
      </w:r>
    </w:p>
    <w:p w14:paraId="65ED6017" w14:textId="48BDAE1C" w:rsidR="00A87B63" w:rsidRPr="00B0043E" w:rsidRDefault="00B0043E" w:rsidP="00B0043E">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sidRPr="00B0043E">
        <w:rPr>
          <w:rFonts w:ascii="Times New Roman" w:eastAsia="Times New Roman" w:hAnsi="Times New Roman" w:cs="Times New Roman"/>
          <w:color w:val="000000"/>
          <w:shd w:val="clear" w:color="auto" w:fill="FFFFFF"/>
        </w:rPr>
        <w:t>Худалдан авагч анхдагч зах зээлээс худалдан авч, өөрийн хэтэвчинд хүлээн авсан нийт “</w:t>
      </w:r>
      <w:r w:rsidR="00875104">
        <w:rPr>
          <w:rFonts w:ascii="Times New Roman" w:eastAsia="Times New Roman" w:hAnsi="Times New Roman" w:cs="Times New Roman"/>
          <w:color w:val="000000"/>
          <w:shd w:val="clear" w:color="auto" w:fill="FFFFFF"/>
        </w:rPr>
        <w:t>WATT</w:t>
      </w:r>
      <w:r w:rsidRPr="00B0043E">
        <w:rPr>
          <w:rFonts w:ascii="Times New Roman" w:eastAsia="Times New Roman" w:hAnsi="Times New Roman" w:cs="Times New Roman"/>
          <w:color w:val="000000"/>
          <w:shd w:val="clear" w:color="auto" w:fill="FFFFFF"/>
        </w:rPr>
        <w:t>” токены</w:t>
      </w:r>
      <w:r w:rsidR="0012596D">
        <w:rPr>
          <w:rFonts w:ascii="Times New Roman" w:eastAsia="Times New Roman" w:hAnsi="Times New Roman" w:cs="Times New Roman"/>
          <w:color w:val="000000"/>
          <w:shd w:val="clear" w:color="auto" w:fill="FFFFFF"/>
        </w:rPr>
        <w:t>г</w:t>
      </w:r>
      <w:r w:rsidRPr="00B0043E">
        <w:rPr>
          <w:rFonts w:ascii="Times New Roman" w:eastAsia="Times New Roman" w:hAnsi="Times New Roman" w:cs="Times New Roman"/>
          <w:color w:val="000000"/>
          <w:shd w:val="clear" w:color="auto" w:fill="FFFFFF"/>
        </w:rPr>
        <w:t xml:space="preserve"> хоёрдогч зах зээлд захиран зарцуулах тохиргоо хийгдэнэ.</w:t>
      </w:r>
    </w:p>
    <w:p w14:paraId="0000001F" w14:textId="14D35E22" w:rsidR="00213678" w:rsidRDefault="00624A71">
      <w:pPr>
        <w:numPr>
          <w:ilvl w:val="1"/>
          <w:numId w:val="10"/>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ийн техник, серверийн ачаалал болон бусад хүчин зүйлсээс шалтгаалж </w:t>
      </w:r>
      <w:r>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 дэх Худалдан авагчийн хэтэвчинд үндэслэлгүй </w:t>
      </w:r>
      <w:r w:rsidR="003C38F6">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3C38F6">
        <w:rPr>
          <w:rFonts w:ascii="Times New Roman" w:eastAsia="Times New Roman" w:hAnsi="Times New Roman" w:cs="Times New Roman"/>
          <w:color w:val="000000"/>
        </w:rPr>
        <w:t>”</w:t>
      </w:r>
      <w:r w:rsidR="003C38F6">
        <w:rPr>
          <w:rFonts w:ascii="Times New Roman" w:eastAsia="Times New Roman" w:hAnsi="Times New Roman" w:cs="Times New Roman"/>
          <w:color w:val="000000"/>
          <w:lang w:val="en-US"/>
        </w:rPr>
        <w:t xml:space="preserve"> </w:t>
      </w:r>
      <w:r w:rsidR="003C38F6">
        <w:rPr>
          <w:rFonts w:ascii="Times New Roman" w:eastAsia="Times New Roman" w:hAnsi="Times New Roman" w:cs="Times New Roman"/>
          <w:color w:val="000000"/>
        </w:rPr>
        <w:t>токеныг</w:t>
      </w:r>
      <w:r w:rsidR="006055EA">
        <w:rPr>
          <w:rFonts w:ascii="Times New Roman" w:eastAsia="Times New Roman" w:hAnsi="Times New Roman" w:cs="Times New Roman"/>
          <w:color w:val="000000"/>
        </w:rPr>
        <w:t xml:space="preserve"> шилжүүлснээс бусад тохиолдолд Гэрээний дагуу хийгдсэн </w:t>
      </w:r>
      <w:r w:rsidR="003C38F6">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3C38F6">
        <w:rPr>
          <w:rFonts w:ascii="Times New Roman" w:eastAsia="Times New Roman" w:hAnsi="Times New Roman" w:cs="Times New Roman"/>
          <w:color w:val="000000"/>
        </w:rPr>
        <w:t>”</w:t>
      </w:r>
      <w:r w:rsidR="003C38F6">
        <w:rPr>
          <w:rFonts w:ascii="Times New Roman" w:eastAsia="Times New Roman" w:hAnsi="Times New Roman" w:cs="Times New Roman"/>
          <w:color w:val="000000"/>
          <w:lang w:val="en-US"/>
        </w:rPr>
        <w:t xml:space="preserve"> </w:t>
      </w:r>
      <w:r w:rsidR="003C38F6">
        <w:rPr>
          <w:rFonts w:ascii="Times New Roman" w:eastAsia="Times New Roman" w:hAnsi="Times New Roman" w:cs="Times New Roman"/>
          <w:color w:val="000000"/>
        </w:rPr>
        <w:t>токены</w:t>
      </w:r>
      <w:r w:rsidR="006055EA">
        <w:rPr>
          <w:rFonts w:ascii="Times New Roman" w:eastAsia="Times New Roman" w:hAnsi="Times New Roman" w:cs="Times New Roman"/>
          <w:color w:val="000000"/>
        </w:rPr>
        <w:t xml:space="preserve"> гүйлгээ буцаагдахгүй, цуцлагдахгүй бөгөөд хүчингүй болохгүй. </w:t>
      </w:r>
    </w:p>
    <w:p w14:paraId="00000020" w14:textId="2A15D3F0" w:rsidR="00213678" w:rsidRDefault="006055EA">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b/>
        </w:rPr>
        <w:t xml:space="preserve">Гурав. </w:t>
      </w:r>
      <w:r w:rsidR="003C38F6" w:rsidRPr="003C38F6">
        <w:rPr>
          <w:rFonts w:ascii="Times New Roman" w:eastAsia="Times New Roman" w:hAnsi="Times New Roman" w:cs="Times New Roman"/>
          <w:b/>
          <w:bCs/>
          <w:color w:val="000000"/>
        </w:rPr>
        <w:t>“</w:t>
      </w:r>
      <w:r w:rsidR="00875104">
        <w:rPr>
          <w:rFonts w:ascii="Times New Roman" w:eastAsia="Times New Roman" w:hAnsi="Times New Roman" w:cs="Times New Roman"/>
          <w:b/>
          <w:bCs/>
          <w:color w:val="000000"/>
          <w:lang w:val="en-US"/>
        </w:rPr>
        <w:t>WATT</w:t>
      </w:r>
      <w:r w:rsidR="003C38F6" w:rsidRPr="003C38F6">
        <w:rPr>
          <w:rFonts w:ascii="Times New Roman" w:eastAsia="Times New Roman" w:hAnsi="Times New Roman" w:cs="Times New Roman"/>
          <w:b/>
          <w:bCs/>
          <w:color w:val="000000"/>
        </w:rPr>
        <w:t>”</w:t>
      </w:r>
      <w:r w:rsidR="003C38F6" w:rsidRPr="003C38F6">
        <w:rPr>
          <w:rFonts w:ascii="Times New Roman" w:eastAsia="Times New Roman" w:hAnsi="Times New Roman" w:cs="Times New Roman"/>
          <w:b/>
          <w:bCs/>
          <w:color w:val="000000"/>
          <w:lang w:val="en-US"/>
        </w:rPr>
        <w:t xml:space="preserve"> </w:t>
      </w:r>
      <w:r w:rsidR="003C38F6" w:rsidRPr="003C38F6">
        <w:rPr>
          <w:rFonts w:ascii="Times New Roman" w:eastAsia="Times New Roman" w:hAnsi="Times New Roman" w:cs="Times New Roman"/>
          <w:b/>
          <w:bCs/>
          <w:color w:val="000000"/>
        </w:rPr>
        <w:t>токены</w:t>
      </w:r>
      <w:r>
        <w:rPr>
          <w:rFonts w:ascii="Times New Roman" w:eastAsia="Times New Roman" w:hAnsi="Times New Roman" w:cs="Times New Roman"/>
          <w:b/>
        </w:rPr>
        <w:t xml:space="preserve"> үндсэн шинж ба эрсдэл</w:t>
      </w:r>
    </w:p>
    <w:p w14:paraId="00000021" w14:textId="4DA5AE24" w:rsidR="00213678" w:rsidRDefault="003C38F6">
      <w:pPr>
        <w:numPr>
          <w:ilvl w:val="1"/>
          <w:numId w:val="3"/>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sidRPr="003C38F6">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Pr="003C38F6">
        <w:rPr>
          <w:rFonts w:ascii="Times New Roman" w:eastAsia="Times New Roman" w:hAnsi="Times New Roman" w:cs="Times New Roman"/>
          <w:color w:val="000000"/>
        </w:rPr>
        <w:t>”</w:t>
      </w:r>
      <w:r w:rsidRPr="003C38F6">
        <w:rPr>
          <w:rFonts w:ascii="Times New Roman" w:eastAsia="Times New Roman" w:hAnsi="Times New Roman" w:cs="Times New Roman"/>
          <w:color w:val="000000"/>
          <w:lang w:val="en-US"/>
        </w:rPr>
        <w:t xml:space="preserve"> </w:t>
      </w:r>
      <w:r w:rsidRPr="003C38F6">
        <w:rPr>
          <w:rFonts w:ascii="Times New Roman" w:eastAsia="Times New Roman" w:hAnsi="Times New Roman" w:cs="Times New Roman"/>
          <w:color w:val="000000"/>
        </w:rPr>
        <w:t>токен</w:t>
      </w:r>
      <w:r w:rsidR="006055EA">
        <w:rPr>
          <w:rFonts w:ascii="Times New Roman" w:eastAsia="Times New Roman" w:hAnsi="Times New Roman" w:cs="Times New Roman"/>
          <w:color w:val="000000"/>
        </w:rPr>
        <w:t xml:space="preserve"> дараах үндсэн шинж, эрсдэлийг агуулна. Үүнд:</w:t>
      </w:r>
    </w:p>
    <w:p w14:paraId="00000022"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Аль нэг улсын хууль ёсны мөнгөн тэмдэгтэд хамаарахгүй;</w:t>
      </w:r>
    </w:p>
    <w:p w14:paraId="00000023"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Аль нэг улсын Засгийн газар эсвэл Төв банкнаас баталгаажихгүй;</w:t>
      </w:r>
    </w:p>
    <w:p w14:paraId="00000024" w14:textId="5D90F6DF"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Зээл, үнэт цаас, бонд</w:t>
      </w:r>
      <w:r w:rsidR="00A87B63">
        <w:rPr>
          <w:rFonts w:ascii="Times New Roman" w:eastAsia="Times New Roman" w:hAnsi="Times New Roman" w:cs="Times New Roman"/>
          <w:color w:val="000000"/>
        </w:rPr>
        <w:t>, аливаа санхүүгийн хэрэгсэл</w:t>
      </w:r>
      <w:r>
        <w:rPr>
          <w:rFonts w:ascii="Times New Roman" w:eastAsia="Times New Roman" w:hAnsi="Times New Roman" w:cs="Times New Roman"/>
          <w:color w:val="000000"/>
        </w:rPr>
        <w:t xml:space="preserve"> биш;</w:t>
      </w:r>
    </w:p>
    <w:p w14:paraId="00000025"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Худалдагчийн эзэмшил, удирдлагад хэрэгжүүлэх аливаа эрх, тэдгээрийг хэрэгжүүлэх эсвэл үүрэгжүүлэх ямар нэг эрх биш;</w:t>
      </w:r>
    </w:p>
    <w:p w14:paraId="00000026"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Үндэслэлгүй шилжүүлгээс бусад тохиолдолд гүйлгээ буцаагдахгүй;</w:t>
      </w:r>
    </w:p>
    <w:p w14:paraId="00000027"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Үнэ цэнэ</w:t>
      </w:r>
      <w:r>
        <w:rPr>
          <w:rFonts w:ascii="Times New Roman" w:eastAsia="Times New Roman" w:hAnsi="Times New Roman" w:cs="Times New Roman"/>
        </w:rPr>
        <w:t xml:space="preserve"> </w:t>
      </w:r>
      <w:r>
        <w:rPr>
          <w:rFonts w:ascii="Times New Roman" w:eastAsia="Times New Roman" w:hAnsi="Times New Roman" w:cs="Times New Roman"/>
          <w:color w:val="000000"/>
        </w:rPr>
        <w:t>огцом өөрчлөгддөг /буурах, өсөх/;</w:t>
      </w:r>
    </w:p>
    <w:p w14:paraId="00000028"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Алдаатай болон гэмт хэргийн шинжтэй гүйлгээнээс үүсэх үр дагаварт бий болох хохирол нөхөн төлөгдөхгүй байх;</w:t>
      </w:r>
    </w:p>
    <w:p w14:paraId="00000029"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Зах зээлд оролцогчдын эрэлт хэрэгцээнээс хамаарч үнэ цэнийн хэлбэлзлийн үр дагавраар алдагдал хүлээх;</w:t>
      </w:r>
    </w:p>
    <w:p w14:paraId="0000002A" w14:textId="4C632222" w:rsidR="00213678" w:rsidRDefault="00A87B63">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Токены</w:t>
      </w:r>
      <w:r w:rsidR="006055EA">
        <w:rPr>
          <w:rFonts w:ascii="Times New Roman" w:eastAsia="Times New Roman" w:hAnsi="Times New Roman" w:cs="Times New Roman"/>
          <w:color w:val="000000"/>
        </w:rPr>
        <w:t xml:space="preserve"> арилжаа залилан мэхлэх болон цахим халдлагад өртөх эрсдэлтэй бөгөөд эдгээрийн үр дагаварт, эсхүл алдаатай гүйлгээнээс үүдэн гарах үр дагаварт Худалдан авагчид бий болох хохирол нөхөн төлөгдөхгүй байх эрсдэл;</w:t>
      </w:r>
    </w:p>
    <w:p w14:paraId="0000002B"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Худалдан авагч арилжаа хийхтэй холбоотой үүсэх хууль зүйн, санхүүгийн болон татварын үр дагаврын талаар хараат бус, мэргэжлийн байгууллага, хувь хүнээс зөвлөгөө, мэдээлэл аваагүй, мэдлэггүйгээс бий болох эрсдэл;</w:t>
      </w:r>
    </w:p>
    <w:p w14:paraId="0000002C"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Зах зээлд оролцогчдын мэдлэгийн төвшин бага байх, нийтэд зах зээлийн талаарх буруу, төөрөгдүүлсэн мэдээлэл тархах, зах зээлд байр суурь эзлэх үйл ажиллагаа явуулж буй этгээдүүдийн үйл ажиллагааны доголдол зэрэг эдгээрээр хязгаарлагдахгүй асуудлуудаас шалтгаалж ханш өөрчлөгдөх эрсдэл;</w:t>
      </w:r>
    </w:p>
    <w:p w14:paraId="0000002D" w14:textId="614017E8"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Блокчейн, программ хангамж, техник, технологийн хөгжүүлэлт, шинэчлэл, ачаалал,</w:t>
      </w:r>
      <w:r w:rsidR="00A87B63">
        <w:rPr>
          <w:rFonts w:ascii="Times New Roman" w:eastAsia="Times New Roman" w:hAnsi="Times New Roman" w:cs="Times New Roman"/>
          <w:color w:val="000000"/>
          <w:lang w:val="en-US"/>
        </w:rPr>
        <w:t xml:space="preserve"> </w:t>
      </w:r>
      <w:r w:rsidR="00A87B63">
        <w:rPr>
          <w:rFonts w:ascii="Times New Roman" w:eastAsia="Times New Roman" w:hAnsi="Times New Roman" w:cs="Times New Roman"/>
          <w:color w:val="000000"/>
        </w:rPr>
        <w:t>алдаа,</w:t>
      </w:r>
      <w:r>
        <w:rPr>
          <w:rFonts w:ascii="Times New Roman" w:eastAsia="Times New Roman" w:hAnsi="Times New Roman" w:cs="Times New Roman"/>
          <w:color w:val="000000"/>
        </w:rPr>
        <w:t xml:space="preserve"> аюулгүй байдлаас шалтгаалж гүйлгээ саатах</w:t>
      </w:r>
      <w:r w:rsidR="00A87B63">
        <w:rPr>
          <w:rFonts w:ascii="Times New Roman" w:eastAsia="Times New Roman" w:hAnsi="Times New Roman" w:cs="Times New Roman"/>
          <w:color w:val="000000"/>
        </w:rPr>
        <w:t>, цуцлагдах, алдаатай биелэх, нөхөн төлөгдөхгүй байх</w:t>
      </w:r>
      <w:r>
        <w:rPr>
          <w:rFonts w:ascii="Times New Roman" w:eastAsia="Times New Roman" w:hAnsi="Times New Roman" w:cs="Times New Roman"/>
          <w:color w:val="000000"/>
        </w:rPr>
        <w:t xml:space="preserve"> эрсдэл;</w:t>
      </w:r>
    </w:p>
    <w:p w14:paraId="0000002E"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Худалдагчийн бизнесийн үйл ажиллагаанд үүсэх эрсдэл, алдагдал, зах зээл, салбарын тодорхойгүй байдлаас хамаарч үнэ ханшид нөлөөлөх эрсдэл;</w:t>
      </w:r>
    </w:p>
    <w:p w14:paraId="0000002F"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Төрийн эрх бүхий байгууллагын шийдвэр, хууль тогтоомж, зохицуулалтын өөрчлөлтийн үр дагаварт бий болох эрсдэл;</w:t>
      </w:r>
    </w:p>
    <w:p w14:paraId="00000030" w14:textId="77777777" w:rsidR="00213678" w:rsidRDefault="006055EA">
      <w:pPr>
        <w:numPr>
          <w:ilvl w:val="2"/>
          <w:numId w:val="3"/>
        </w:numPr>
        <w:pBdr>
          <w:top w:val="nil"/>
          <w:left w:val="nil"/>
          <w:bottom w:val="nil"/>
          <w:right w:val="nil"/>
          <w:between w:val="nil"/>
        </w:pBdr>
        <w:spacing w:after="0" w:line="240" w:lineRule="auto"/>
        <w:ind w:left="126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Дээр дурдсанаар хязгаарлагдахгүй бий болох бусад хүчин зүйлсээс хамаарах эрсдэл;</w:t>
      </w:r>
    </w:p>
    <w:p w14:paraId="00000031" w14:textId="77777777" w:rsidR="00213678" w:rsidRDefault="00213678">
      <w:pPr>
        <w:spacing w:after="0" w:line="240" w:lineRule="auto"/>
        <w:rPr>
          <w:rFonts w:ascii="Times New Roman" w:eastAsia="Times New Roman" w:hAnsi="Times New Roman" w:cs="Times New Roman"/>
        </w:rPr>
      </w:pPr>
    </w:p>
    <w:p w14:paraId="00000032"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Дөрөв. Худалдан авагчийн эрх, үүрэг</w:t>
      </w:r>
    </w:p>
    <w:p w14:paraId="00000033" w14:textId="7BED6347" w:rsidR="00213678" w:rsidRDefault="00624A71">
      <w:pPr>
        <w:numPr>
          <w:ilvl w:val="1"/>
          <w:numId w:val="6"/>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ийн нөхцөл, журмын дагуу Захиалга өгч, төлбөрийг</w:t>
      </w:r>
      <w:r w:rsidR="006055EA">
        <w:rPr>
          <w:rFonts w:ascii="Times New Roman" w:eastAsia="Times New Roman" w:hAnsi="Times New Roman" w:cs="Times New Roman"/>
        </w:rPr>
        <w:t xml:space="preserve"> </w:t>
      </w:r>
      <w:r w:rsidR="006055EA">
        <w:rPr>
          <w:rFonts w:ascii="Times New Roman" w:eastAsia="Times New Roman" w:hAnsi="Times New Roman" w:cs="Times New Roman"/>
          <w:color w:val="000000"/>
        </w:rPr>
        <w:t xml:space="preserve">төлсөн </w:t>
      </w:r>
      <w:r w:rsidR="00AA103B">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A103B">
        <w:rPr>
          <w:rFonts w:ascii="Times New Roman" w:eastAsia="Times New Roman" w:hAnsi="Times New Roman" w:cs="Times New Roman"/>
          <w:color w:val="000000"/>
        </w:rPr>
        <w:t>”</w:t>
      </w:r>
      <w:r w:rsidR="00AA103B">
        <w:rPr>
          <w:rFonts w:ascii="Times New Roman" w:eastAsia="Times New Roman" w:hAnsi="Times New Roman" w:cs="Times New Roman"/>
          <w:color w:val="000000"/>
          <w:lang w:val="en-US"/>
        </w:rPr>
        <w:t xml:space="preserve"> </w:t>
      </w:r>
      <w:r w:rsidR="00AA103B">
        <w:rPr>
          <w:rFonts w:ascii="Times New Roman" w:eastAsia="Times New Roman" w:hAnsi="Times New Roman" w:cs="Times New Roman"/>
          <w:color w:val="000000"/>
        </w:rPr>
        <w:t>токеныг</w:t>
      </w:r>
      <w:r w:rsidR="006055E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 дэх өөрийнх нь дансанд байршуулахыг </w:t>
      </w:r>
      <w:r>
        <w:rPr>
          <w:rFonts w:ascii="Times New Roman" w:eastAsia="Times New Roman" w:hAnsi="Times New Roman" w:cs="Times New Roman"/>
          <w:color w:val="000000"/>
        </w:rPr>
        <w:t>Веб апп</w:t>
      </w:r>
      <w:r w:rsidR="0012596D">
        <w:rPr>
          <w:rFonts w:ascii="Times New Roman" w:eastAsia="Times New Roman" w:hAnsi="Times New Roman" w:cs="Times New Roman"/>
          <w:color w:val="000000"/>
        </w:rPr>
        <w:t>-аа</w:t>
      </w:r>
      <w:r w:rsidR="006055EA">
        <w:rPr>
          <w:rFonts w:ascii="Times New Roman" w:eastAsia="Times New Roman" w:hAnsi="Times New Roman" w:cs="Times New Roman"/>
          <w:color w:val="000000"/>
        </w:rPr>
        <w:t>с шаардах эрхтэй.</w:t>
      </w:r>
    </w:p>
    <w:p w14:paraId="00000034" w14:textId="0D4743CA" w:rsidR="00213678" w:rsidRDefault="00AA103B">
      <w:pPr>
        <w:numPr>
          <w:ilvl w:val="1"/>
          <w:numId w:val="6"/>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токеныг</w:t>
      </w:r>
      <w:r w:rsidR="006055EA">
        <w:rPr>
          <w:rFonts w:ascii="Times New Roman" w:eastAsia="Times New Roman" w:hAnsi="Times New Roman" w:cs="Times New Roman"/>
          <w:color w:val="000000"/>
        </w:rPr>
        <w:t xml:space="preserve"> худалдан авахын тулд </w:t>
      </w:r>
      <w:r w:rsidR="00624A71">
        <w:rPr>
          <w:rFonts w:ascii="Times New Roman" w:eastAsia="Times New Roman" w:hAnsi="Times New Roman" w:cs="Times New Roman"/>
          <w:color w:val="000000"/>
        </w:rPr>
        <w:t>Веб апп</w:t>
      </w:r>
      <w:r w:rsidR="0012596D">
        <w:rPr>
          <w:rFonts w:ascii="Times New Roman" w:eastAsia="Times New Roman" w:hAnsi="Times New Roman" w:cs="Times New Roman"/>
          <w:color w:val="000000"/>
        </w:rPr>
        <w:t>-аа</w:t>
      </w:r>
      <w:r w:rsidR="006055EA">
        <w:rPr>
          <w:rFonts w:ascii="Times New Roman" w:eastAsia="Times New Roman" w:hAnsi="Times New Roman" w:cs="Times New Roman"/>
          <w:color w:val="000000"/>
        </w:rPr>
        <w:t>с шаардсан бүхий л баримт бичгүүд болон мэдээллийг үнэн зөв, бүрэн дүүрэн гаргаж өгөх үүрэгтэй. </w:t>
      </w:r>
    </w:p>
    <w:p w14:paraId="72B7ABED" w14:textId="46603835" w:rsidR="00B87B87" w:rsidRDefault="00B87B87">
      <w:pPr>
        <w:numPr>
          <w:ilvl w:val="1"/>
          <w:numId w:val="6"/>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Гэрээний 2.7-д заасны дагуу “</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токеныг тодорхой хугацаа болон хэмжээгээр арилжаалах эрхтэй. </w:t>
      </w:r>
    </w:p>
    <w:p w14:paraId="00000035" w14:textId="19035425" w:rsidR="00213678" w:rsidRDefault="00AA103B">
      <w:pPr>
        <w:numPr>
          <w:ilvl w:val="1"/>
          <w:numId w:val="6"/>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 хэтэвчинд</w:t>
      </w:r>
      <w:r w:rsidR="006055EA">
        <w:rPr>
          <w:rFonts w:ascii="Times New Roman" w:eastAsia="Times New Roman" w:hAnsi="Times New Roman" w:cs="Times New Roman"/>
          <w:color w:val="000000"/>
        </w:rPr>
        <w:t xml:space="preserve"> шилжүүлэн авснаас хойш учирч болох бүхий л эрсдэл, үр дагаврыг дангаар хариуцах үүрэгтэй. </w:t>
      </w:r>
    </w:p>
    <w:p w14:paraId="00000036" w14:textId="77777777" w:rsidR="00213678" w:rsidRDefault="006055EA">
      <w:pPr>
        <w:numPr>
          <w:ilvl w:val="1"/>
          <w:numId w:val="6"/>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Гэрээнд заасан өөрийн гаргаж буй баталгааг зөрчихгүй, хангах, хадгалах үүрэгтэй. </w:t>
      </w:r>
    </w:p>
    <w:p w14:paraId="00000037" w14:textId="77777777" w:rsidR="00213678" w:rsidRDefault="006055EA">
      <w:pPr>
        <w:numPr>
          <w:ilvl w:val="1"/>
          <w:numId w:val="6"/>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Гэрээний эрх, үүргийг бусдад шилжүүлэхгүй.</w:t>
      </w:r>
    </w:p>
    <w:p w14:paraId="00000038" w14:textId="77777777" w:rsidR="00213678" w:rsidRDefault="00213678">
      <w:pPr>
        <w:spacing w:after="0" w:line="240" w:lineRule="auto"/>
        <w:rPr>
          <w:rFonts w:ascii="Times New Roman" w:eastAsia="Times New Roman" w:hAnsi="Times New Roman" w:cs="Times New Roman"/>
          <w:highlight w:val="yellow"/>
        </w:rPr>
      </w:pPr>
    </w:p>
    <w:p w14:paraId="00000039" w14:textId="77777777" w:rsidR="00213678" w:rsidRDefault="006055E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Тав. Худалдагчийн эрх, үүрэг </w:t>
      </w:r>
    </w:p>
    <w:p w14:paraId="0000003A" w14:textId="082C3648" w:rsidR="00213678" w:rsidRDefault="006055EA">
      <w:pPr>
        <w:numPr>
          <w:ilvl w:val="1"/>
          <w:numId w:val="9"/>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Худалдан авагчаас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ийн нөхцөл, шаардлагын дагуу </w:t>
      </w:r>
      <w:r w:rsidR="00861F9B">
        <w:rPr>
          <w:rFonts w:ascii="Times New Roman" w:eastAsia="Times New Roman" w:hAnsi="Times New Roman" w:cs="Times New Roman"/>
          <w:color w:val="000000"/>
        </w:rPr>
        <w:t>З</w:t>
      </w:r>
      <w:r>
        <w:rPr>
          <w:rFonts w:ascii="Times New Roman" w:eastAsia="Times New Roman" w:hAnsi="Times New Roman" w:cs="Times New Roman"/>
          <w:color w:val="000000"/>
        </w:rPr>
        <w:t>ахиалга хийж, төлбөрий</w:t>
      </w:r>
      <w:r>
        <w:rPr>
          <w:rFonts w:ascii="Times New Roman" w:eastAsia="Times New Roman" w:hAnsi="Times New Roman" w:cs="Times New Roman"/>
        </w:rPr>
        <w:t>г</w:t>
      </w:r>
      <w:r>
        <w:rPr>
          <w:rFonts w:ascii="Times New Roman" w:eastAsia="Times New Roman" w:hAnsi="Times New Roman" w:cs="Times New Roman"/>
          <w:color w:val="000000"/>
        </w:rPr>
        <w:t xml:space="preserve"> төлсөн </w:t>
      </w:r>
      <w:r w:rsidR="00AA103B">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A103B">
        <w:rPr>
          <w:rFonts w:ascii="Times New Roman" w:eastAsia="Times New Roman" w:hAnsi="Times New Roman" w:cs="Times New Roman"/>
          <w:color w:val="000000"/>
        </w:rPr>
        <w:t>”</w:t>
      </w:r>
      <w:r w:rsidR="00AA103B">
        <w:rPr>
          <w:rFonts w:ascii="Times New Roman" w:eastAsia="Times New Roman" w:hAnsi="Times New Roman" w:cs="Times New Roman"/>
          <w:color w:val="000000"/>
          <w:lang w:val="en-US"/>
        </w:rPr>
        <w:t xml:space="preserve"> </w:t>
      </w:r>
      <w:r w:rsidR="00AA103B">
        <w:rPr>
          <w:rFonts w:ascii="Times New Roman" w:eastAsia="Times New Roman" w:hAnsi="Times New Roman" w:cs="Times New Roman"/>
          <w:color w:val="000000"/>
        </w:rPr>
        <w:t>токеныг</w:t>
      </w:r>
      <w:r>
        <w:rPr>
          <w:rFonts w:ascii="Times New Roman" w:eastAsia="Times New Roman" w:hAnsi="Times New Roman" w:cs="Times New Roman"/>
          <w:color w:val="000000"/>
        </w:rPr>
        <w:t xml:space="preserve"> түүний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 дэх хэтэвчинд шилжүүлэхийг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ээс шаардах эрхтэй. </w:t>
      </w:r>
    </w:p>
    <w:p w14:paraId="0000003B" w14:textId="36DDC73D" w:rsidR="00213678" w:rsidRDefault="00AA103B">
      <w:pPr>
        <w:numPr>
          <w:ilvl w:val="1"/>
          <w:numId w:val="9"/>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w:t>
      </w:r>
      <w:r w:rsidR="00B87B87">
        <w:rPr>
          <w:rFonts w:ascii="Times New Roman" w:eastAsia="Times New Roman" w:hAnsi="Times New Roman" w:cs="Times New Roman"/>
          <w:color w:val="000000"/>
        </w:rPr>
        <w:t>ыг</w:t>
      </w:r>
      <w:r w:rsidR="006055EA">
        <w:rPr>
          <w:rFonts w:ascii="Times New Roman" w:eastAsia="Times New Roman" w:hAnsi="Times New Roman" w:cs="Times New Roman"/>
          <w:color w:val="000000"/>
        </w:rPr>
        <w:t xml:space="preserve"> Худалдан авагч </w:t>
      </w:r>
      <w:r w:rsidR="00624A71">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 дэх өөрийн хэтэвчинд шилжүүлж авсны дараа Худалдан авагчийн төлсөн</w:t>
      </w:r>
      <w:r w:rsidR="00861F9B">
        <w:rPr>
          <w:rFonts w:ascii="Times New Roman" w:eastAsia="Times New Roman" w:hAnsi="Times New Roman" w:cs="Times New Roman"/>
          <w:color w:val="000000"/>
        </w:rPr>
        <w:t xml:space="preserve"> </w:t>
      </w:r>
      <w:r w:rsidR="006055EA">
        <w:rPr>
          <w:rFonts w:ascii="Times New Roman" w:eastAsia="Times New Roman" w:hAnsi="Times New Roman" w:cs="Times New Roman"/>
          <w:color w:val="000000"/>
        </w:rPr>
        <w:t xml:space="preserve">төлбөрийг </w:t>
      </w:r>
      <w:r w:rsidR="00624A71">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ээс шаардах эрхтэй.</w:t>
      </w:r>
    </w:p>
    <w:p w14:paraId="00697ABA" w14:textId="00234728" w:rsidR="00B87B87" w:rsidRDefault="00B87B87">
      <w:pPr>
        <w:numPr>
          <w:ilvl w:val="1"/>
          <w:numId w:val="9"/>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токеныг Гэрээний 2.7-д заасны дагуу Худалдан авагчийн хэтэвчинд техник тохиргоо хийхийг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ээс шаардах эрхтэй.</w:t>
      </w:r>
    </w:p>
    <w:p w14:paraId="0000003C" w14:textId="75413EAE" w:rsidR="00213678" w:rsidRDefault="006055EA">
      <w:pPr>
        <w:numPr>
          <w:ilvl w:val="1"/>
          <w:numId w:val="9"/>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Худалдаж буй </w:t>
      </w:r>
      <w:r w:rsidR="00AA103B">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A103B">
        <w:rPr>
          <w:rFonts w:ascii="Times New Roman" w:eastAsia="Times New Roman" w:hAnsi="Times New Roman" w:cs="Times New Roman"/>
          <w:color w:val="000000"/>
        </w:rPr>
        <w:t>”</w:t>
      </w:r>
      <w:r w:rsidR="00AA103B">
        <w:rPr>
          <w:rFonts w:ascii="Times New Roman" w:eastAsia="Times New Roman" w:hAnsi="Times New Roman" w:cs="Times New Roman"/>
          <w:color w:val="000000"/>
          <w:lang w:val="en-US"/>
        </w:rPr>
        <w:t xml:space="preserve"> </w:t>
      </w:r>
      <w:r w:rsidR="00AA103B">
        <w:rPr>
          <w:rFonts w:ascii="Times New Roman" w:eastAsia="Times New Roman" w:hAnsi="Times New Roman" w:cs="Times New Roman"/>
          <w:color w:val="000000"/>
        </w:rPr>
        <w:t>токеныг</w:t>
      </w:r>
      <w:r>
        <w:rPr>
          <w:rFonts w:ascii="Times New Roman" w:eastAsia="Times New Roman" w:hAnsi="Times New Roman" w:cs="Times New Roman"/>
          <w:color w:val="000000"/>
        </w:rPr>
        <w:t xml:space="preserve"> хууль зүйн хувьд аливаа гуравдагч этгээдийн шаардлагаас ангид байлгах үүрэгтэй. </w:t>
      </w:r>
    </w:p>
    <w:p w14:paraId="0000003D" w14:textId="77777777" w:rsidR="00213678" w:rsidRDefault="006055EA">
      <w:pPr>
        <w:numPr>
          <w:ilvl w:val="1"/>
          <w:numId w:val="9"/>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Гэрээнд заасан өөрийн гаргаж буй баталгааг зөрчихгүй, хангах, хадгалах үүрэгтэй. </w:t>
      </w:r>
    </w:p>
    <w:p w14:paraId="0000003E" w14:textId="77777777" w:rsidR="00213678" w:rsidRDefault="00213678">
      <w:pPr>
        <w:spacing w:after="0" w:line="240" w:lineRule="auto"/>
        <w:rPr>
          <w:rFonts w:ascii="Times New Roman" w:eastAsia="Times New Roman" w:hAnsi="Times New Roman" w:cs="Times New Roman"/>
        </w:rPr>
      </w:pPr>
    </w:p>
    <w:p w14:paraId="0000003F"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Зургаа. Талуудын баталгаа</w:t>
      </w:r>
    </w:p>
    <w:p w14:paraId="00000040" w14:textId="77777777" w:rsidR="00213678" w:rsidRDefault="006055EA">
      <w:pPr>
        <w:numPr>
          <w:ilvl w:val="1"/>
          <w:numId w:val="1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Худалдан авагч дараах баталгааг гаргаж байгаа болно. Үүнд:</w:t>
      </w:r>
    </w:p>
    <w:p w14:paraId="00000041" w14:textId="57F700AC" w:rsidR="00213678" w:rsidRDefault="00624A71">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ийн хэрэглэгч</w:t>
      </w:r>
      <w:r w:rsidR="006055EA">
        <w:rPr>
          <w:rFonts w:ascii="Times New Roman" w:eastAsia="Times New Roman" w:hAnsi="Times New Roman" w:cs="Times New Roman"/>
        </w:rPr>
        <w:t>ид</w:t>
      </w:r>
      <w:r w:rsidR="006055EA">
        <w:rPr>
          <w:rFonts w:ascii="Times New Roman" w:eastAsia="Times New Roman" w:hAnsi="Times New Roman" w:cs="Times New Roman"/>
          <w:color w:val="000000"/>
        </w:rPr>
        <w:t xml:space="preserve"> тавигддаг шаардлагыг бүрэн хангасан; </w:t>
      </w:r>
    </w:p>
    <w:p w14:paraId="4071FBA9" w14:textId="41B5EE1D" w:rsidR="00B87B87" w:rsidRDefault="00B87B87">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токены төслийн танилцуулг</w:t>
      </w:r>
      <w:r w:rsidR="00A46918">
        <w:rPr>
          <w:rFonts w:ascii="Times New Roman" w:eastAsia="Times New Roman" w:hAnsi="Times New Roman" w:cs="Times New Roman"/>
          <w:color w:val="000000"/>
        </w:rPr>
        <w:t>ыг</w:t>
      </w:r>
      <w:r>
        <w:rPr>
          <w:rFonts w:ascii="Times New Roman" w:eastAsia="Times New Roman" w:hAnsi="Times New Roman" w:cs="Times New Roman"/>
          <w:color w:val="000000"/>
        </w:rPr>
        <w:t xml:space="preserve"> бү</w:t>
      </w:r>
      <w:r w:rsidR="00A46918">
        <w:rPr>
          <w:rFonts w:ascii="Times New Roman" w:eastAsia="Times New Roman" w:hAnsi="Times New Roman" w:cs="Times New Roman"/>
          <w:color w:val="000000"/>
        </w:rPr>
        <w:t>р</w:t>
      </w:r>
      <w:r>
        <w:rPr>
          <w:rFonts w:ascii="Times New Roman" w:eastAsia="Times New Roman" w:hAnsi="Times New Roman" w:cs="Times New Roman"/>
          <w:color w:val="000000"/>
        </w:rPr>
        <w:t xml:space="preserve">эн уншиж танилцсан бөгөөд </w:t>
      </w:r>
      <w:r w:rsidR="00A46918">
        <w:rPr>
          <w:rFonts w:ascii="Times New Roman" w:eastAsia="Times New Roman" w:hAnsi="Times New Roman" w:cs="Times New Roman"/>
          <w:color w:val="000000"/>
        </w:rPr>
        <w:t>дутуу танилцсан, буруу ойлгосон зэрэг өөрийн хувийн хариуцлагаас хамаарах үндэслэлээр Худалдагчийн эсрэг аливаа шаардлага гаргахгүй</w:t>
      </w:r>
      <w:r w:rsidR="00A46918">
        <w:rPr>
          <w:rFonts w:ascii="Times New Roman" w:eastAsia="Times New Roman" w:hAnsi="Times New Roman" w:cs="Times New Roman"/>
          <w:color w:val="000000"/>
          <w:lang w:val="en-US"/>
        </w:rPr>
        <w:t>;</w:t>
      </w:r>
    </w:p>
    <w:p w14:paraId="00000042" w14:textId="1A2CB6EA" w:rsidR="00213678" w:rsidRDefault="006055EA">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Виртуал хөрөнгийн үйлчилгээг хязгаарласан, хориглосон улсад оршин суудаг бол тэдгээр зохицуулалт болон зохицуулалтгүйгээс үүсэх үр дагаврыг өөрөө бүрэн хариуцна;</w:t>
      </w:r>
    </w:p>
    <w:p w14:paraId="00000043" w14:textId="77777777" w:rsidR="00213678" w:rsidRDefault="006055EA">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Гэрээг байгуулахтай холбоотой үүсэх хууль зүйн, санхүүгийн болон татварын үр дагаврын талаар хараат бус, мэргэжлийн байгууллага, хувь хүнээс зөвлөгөө, мэдээлэл авсан, мэдлэгтэй;</w:t>
      </w:r>
    </w:p>
    <w:p w14:paraId="00000044" w14:textId="7A3446F2" w:rsidR="00213678" w:rsidRDefault="00B87B87">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w:t>
      </w:r>
      <w:r w:rsidR="006055EA">
        <w:rPr>
          <w:rFonts w:ascii="Times New Roman" w:eastAsia="Times New Roman" w:hAnsi="Times New Roman" w:cs="Times New Roman"/>
          <w:color w:val="000000"/>
        </w:rPr>
        <w:t xml:space="preserve"> нь Монгол Улсад хуулиар зохицуулсан санхүүгийн хэрэгсэл биш бөгөөд Худалдагч түүнд холбогдох тусгай зөвшөөрөл эзэмшдэггүй талаар мэдлэгтэй;</w:t>
      </w:r>
    </w:p>
    <w:p w14:paraId="00000045" w14:textId="1112B749" w:rsidR="00213678" w:rsidRDefault="00B87B87">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w:t>
      </w:r>
      <w:r w:rsidR="006055EA">
        <w:rPr>
          <w:rFonts w:ascii="Times New Roman" w:eastAsia="Times New Roman" w:hAnsi="Times New Roman" w:cs="Times New Roman"/>
          <w:color w:val="000000"/>
        </w:rPr>
        <w:t xml:space="preserve"> нь хувийн, өрхийн болон дотоодын хэрэгцээнд зориулан ашиглагдах бараа, бүтээгдэхүүн, эсвэл тэдгээрийг </w:t>
      </w:r>
      <w:r>
        <w:rPr>
          <w:rFonts w:ascii="Times New Roman" w:eastAsia="Times New Roman" w:hAnsi="Times New Roman" w:cs="Times New Roman"/>
          <w:color w:val="000000"/>
        </w:rPr>
        <w:t xml:space="preserve">шууд </w:t>
      </w:r>
      <w:r w:rsidR="006055EA">
        <w:rPr>
          <w:rFonts w:ascii="Times New Roman" w:eastAsia="Times New Roman" w:hAnsi="Times New Roman" w:cs="Times New Roman"/>
          <w:color w:val="000000"/>
        </w:rPr>
        <w:t>худалдан авах эрх биш бөгөөд Хэрэглэгчийн эрхийг хамгаалах холбогдох хууль тогтоомжоор зохицуулагдахгүй талаар мэдлэгтэй;</w:t>
      </w:r>
    </w:p>
    <w:p w14:paraId="00000046" w14:textId="38F2B559" w:rsidR="00213678" w:rsidRDefault="00B87B87">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токеныг</w:t>
      </w:r>
      <w:r w:rsidR="006055EA">
        <w:rPr>
          <w:rFonts w:ascii="Times New Roman" w:eastAsia="Times New Roman" w:hAnsi="Times New Roman" w:cs="Times New Roman"/>
          <w:color w:val="000000"/>
        </w:rPr>
        <w:t xml:space="preserve"> өөрийн эзэмшилд шилжүүлэн авснаас хойших түүнд холбогдох бүхий л эрсдэл, үр дагаврыг дангаар хариуцах;</w:t>
      </w:r>
    </w:p>
    <w:p w14:paraId="00000047" w14:textId="77777777" w:rsidR="00213678" w:rsidRDefault="006055EA">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Виртуал хөрөнгө, арилжааны туршлага, мэдлэгтэй, виртуал хөрөнгийг эзэмших, шилжүүлэхэд гарч болох эрсдэлийн талаар мэдлэгтэй;</w:t>
      </w:r>
    </w:p>
    <w:p w14:paraId="00000048" w14:textId="77777777" w:rsidR="00213678" w:rsidRDefault="00213678">
      <w:pPr>
        <w:pBdr>
          <w:top w:val="nil"/>
          <w:left w:val="nil"/>
          <w:bottom w:val="nil"/>
          <w:right w:val="nil"/>
          <w:between w:val="nil"/>
        </w:pBdr>
        <w:spacing w:after="0" w:line="240" w:lineRule="auto"/>
        <w:ind w:left="720"/>
        <w:jc w:val="both"/>
        <w:rPr>
          <w:rFonts w:ascii="Times New Roman" w:eastAsia="Times New Roman" w:hAnsi="Times New Roman" w:cs="Times New Roman"/>
        </w:rPr>
      </w:pPr>
    </w:p>
    <w:p w14:paraId="00000049" w14:textId="452352C6" w:rsidR="00213678" w:rsidRDefault="00B87B87">
      <w:pPr>
        <w:numPr>
          <w:ilvl w:val="1"/>
          <w:numId w:val="11"/>
        </w:numPr>
        <w:pBdr>
          <w:top w:val="nil"/>
          <w:left w:val="nil"/>
          <w:bottom w:val="nil"/>
          <w:right w:val="nil"/>
          <w:between w:val="nil"/>
        </w:pBdr>
        <w:spacing w:after="0" w:line="240" w:lineRule="auto"/>
        <w:ind w:left="630" w:hanging="630"/>
        <w:rPr>
          <w:rFonts w:ascii="Times New Roman" w:eastAsia="Times New Roman" w:hAnsi="Times New Roman" w:cs="Times New Roman"/>
          <w:color w:val="000000"/>
        </w:rPr>
      </w:pPr>
      <w:r>
        <w:rPr>
          <w:rFonts w:ascii="Times New Roman" w:eastAsia="Times New Roman" w:hAnsi="Times New Roman" w:cs="Times New Roman"/>
          <w:color w:val="000000"/>
        </w:rPr>
        <w:t>Худалдагч</w:t>
      </w:r>
      <w:r w:rsidR="006055EA">
        <w:rPr>
          <w:rFonts w:ascii="Times New Roman" w:eastAsia="Times New Roman" w:hAnsi="Times New Roman" w:cs="Times New Roman"/>
          <w:color w:val="000000"/>
        </w:rPr>
        <w:t xml:space="preserve"> дараах баталгааг гаргаж байгаа болно. Үүнд:</w:t>
      </w:r>
    </w:p>
    <w:p w14:paraId="0000004A" w14:textId="77777777" w:rsidR="00213678" w:rsidRDefault="006055EA">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Гэрээг хэрэгжүүлэх хууль ёсны эрхтэй;</w:t>
      </w:r>
    </w:p>
    <w:p w14:paraId="0000004B" w14:textId="496085B7" w:rsidR="00213678" w:rsidRDefault="006055EA">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Худалдан авагчид санал болгон худалдаж буй </w:t>
      </w:r>
      <w:r w:rsidR="00B87B87">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B87B87">
        <w:rPr>
          <w:rFonts w:ascii="Times New Roman" w:eastAsia="Times New Roman" w:hAnsi="Times New Roman" w:cs="Times New Roman"/>
          <w:color w:val="000000"/>
        </w:rPr>
        <w:t>”</w:t>
      </w:r>
      <w:r w:rsidR="00B87B87">
        <w:rPr>
          <w:rFonts w:ascii="Times New Roman" w:eastAsia="Times New Roman" w:hAnsi="Times New Roman" w:cs="Times New Roman"/>
          <w:color w:val="000000"/>
          <w:lang w:val="en-US"/>
        </w:rPr>
        <w:t xml:space="preserve"> </w:t>
      </w:r>
      <w:r w:rsidR="00B87B87">
        <w:rPr>
          <w:rFonts w:ascii="Times New Roman" w:eastAsia="Times New Roman" w:hAnsi="Times New Roman" w:cs="Times New Roman"/>
          <w:color w:val="000000"/>
        </w:rPr>
        <w:t xml:space="preserve">токен </w:t>
      </w:r>
      <w:r>
        <w:rPr>
          <w:rFonts w:ascii="Times New Roman" w:eastAsia="Times New Roman" w:hAnsi="Times New Roman" w:cs="Times New Roman"/>
          <w:color w:val="000000"/>
        </w:rPr>
        <w:t>аливаа гуравдагч этгээдийн хууль зүйн шаардлагаас ангид;</w:t>
      </w:r>
    </w:p>
    <w:p w14:paraId="0000004C" w14:textId="1ECAD7BF" w:rsidR="00213678" w:rsidRDefault="006055EA">
      <w:pPr>
        <w:numPr>
          <w:ilvl w:val="2"/>
          <w:numId w:val="11"/>
        </w:numPr>
        <w:pBdr>
          <w:top w:val="nil"/>
          <w:left w:val="nil"/>
          <w:bottom w:val="nil"/>
          <w:right w:val="nil"/>
          <w:between w:val="nil"/>
        </w:pBdr>
        <w:spacing w:after="0" w:line="240" w:lineRule="auto"/>
        <w:ind w:left="135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Гэрээг </w:t>
      </w:r>
      <w:r w:rsidR="00B87B87">
        <w:rPr>
          <w:rFonts w:ascii="Times New Roman" w:eastAsia="Times New Roman" w:hAnsi="Times New Roman" w:cs="Times New Roman"/>
          <w:color w:val="000000"/>
        </w:rPr>
        <w:t xml:space="preserve">байгуулах үед </w:t>
      </w:r>
      <w:r>
        <w:rPr>
          <w:rFonts w:ascii="Times New Roman" w:eastAsia="Times New Roman" w:hAnsi="Times New Roman" w:cs="Times New Roman"/>
          <w:color w:val="000000"/>
        </w:rPr>
        <w:t>Монгол Улсад хүчин төгөлдөр мөрдө</w:t>
      </w:r>
      <w:r w:rsidR="00B87B87">
        <w:rPr>
          <w:rFonts w:ascii="Times New Roman" w:eastAsia="Times New Roman" w:hAnsi="Times New Roman" w:cs="Times New Roman"/>
          <w:color w:val="000000"/>
        </w:rPr>
        <w:t>гдө</w:t>
      </w:r>
      <w:r>
        <w:rPr>
          <w:rFonts w:ascii="Times New Roman" w:eastAsia="Times New Roman" w:hAnsi="Times New Roman" w:cs="Times New Roman"/>
          <w:color w:val="000000"/>
        </w:rPr>
        <w:t>ж буй хууль тогтоомжийг зөрчөөгүй;</w:t>
      </w:r>
    </w:p>
    <w:p w14:paraId="0000004D" w14:textId="77777777" w:rsidR="00213678" w:rsidRDefault="00213678">
      <w:pPr>
        <w:spacing w:after="0" w:line="240" w:lineRule="auto"/>
        <w:rPr>
          <w:rFonts w:ascii="Times New Roman" w:eastAsia="Times New Roman" w:hAnsi="Times New Roman" w:cs="Times New Roman"/>
        </w:rPr>
      </w:pPr>
    </w:p>
    <w:p w14:paraId="0000004E"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Долоо. Хариуцлагын хязгаарлалт</w:t>
      </w:r>
    </w:p>
    <w:p w14:paraId="0000004F" w14:textId="3F605A9C" w:rsidR="00213678" w:rsidRDefault="00A46918">
      <w:pPr>
        <w:numPr>
          <w:ilvl w:val="1"/>
          <w:numId w:val="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токеныг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 дээр</w:t>
      </w:r>
      <w:r w:rsidR="006055EA">
        <w:rPr>
          <w:rFonts w:ascii="Times New Roman" w:eastAsia="Times New Roman" w:hAnsi="Times New Roman" w:cs="Times New Roman"/>
          <w:color w:val="000000"/>
        </w:rPr>
        <w:t xml:space="preserve"> анхдагч зах зээл</w:t>
      </w:r>
      <w:r>
        <w:rPr>
          <w:rFonts w:ascii="Times New Roman" w:eastAsia="Times New Roman" w:hAnsi="Times New Roman" w:cs="Times New Roman"/>
          <w:color w:val="000000"/>
        </w:rPr>
        <w:t xml:space="preserve">ийн </w:t>
      </w:r>
      <w:r w:rsidR="006055EA">
        <w:rPr>
          <w:rFonts w:ascii="Times New Roman" w:eastAsia="Times New Roman" w:hAnsi="Times New Roman" w:cs="Times New Roman"/>
          <w:color w:val="000000"/>
        </w:rPr>
        <w:t xml:space="preserve">захиалга хийх, баталгаажуулах </w:t>
      </w:r>
      <w:r>
        <w:rPr>
          <w:rFonts w:ascii="Times New Roman" w:eastAsia="Times New Roman" w:hAnsi="Times New Roman" w:cs="Times New Roman"/>
          <w:color w:val="000000"/>
        </w:rPr>
        <w:t xml:space="preserve">явцад </w:t>
      </w:r>
      <w:r w:rsidR="00624A71">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 болон Худалдан авагчийн хооронд үүсэх харилцааны үр дагавар</w:t>
      </w:r>
      <w:r>
        <w:rPr>
          <w:rFonts w:ascii="Times New Roman" w:eastAsia="Times New Roman" w:hAnsi="Times New Roman" w:cs="Times New Roman"/>
          <w:color w:val="000000"/>
        </w:rPr>
        <w:t xml:space="preserve">, </w:t>
      </w:r>
      <w:r w:rsidR="00624A71">
        <w:rPr>
          <w:rFonts w:ascii="Times New Roman" w:eastAsia="Times New Roman" w:hAnsi="Times New Roman" w:cs="Times New Roman"/>
          <w:color w:val="000000"/>
        </w:rPr>
        <w:t>Веб апп</w:t>
      </w:r>
      <w:r w:rsidR="006055EA">
        <w:rPr>
          <w:rFonts w:ascii="Times New Roman" w:eastAsia="Times New Roman" w:hAnsi="Times New Roman" w:cs="Times New Roman"/>
          <w:color w:val="000000"/>
        </w:rPr>
        <w:t xml:space="preserve"> эсвэл Худалдан авагчид </w:t>
      </w:r>
      <w:r>
        <w:rPr>
          <w:rFonts w:ascii="Times New Roman" w:eastAsia="Times New Roman" w:hAnsi="Times New Roman" w:cs="Times New Roman"/>
          <w:color w:val="000000"/>
        </w:rPr>
        <w:t xml:space="preserve">учирсан </w:t>
      </w:r>
      <w:r w:rsidR="006055EA">
        <w:rPr>
          <w:rFonts w:ascii="Times New Roman" w:eastAsia="Times New Roman" w:hAnsi="Times New Roman" w:cs="Times New Roman"/>
          <w:color w:val="000000"/>
        </w:rPr>
        <w:t>аливаа хохирол, алдагд</w:t>
      </w:r>
      <w:r>
        <w:rPr>
          <w:rFonts w:ascii="Times New Roman" w:eastAsia="Times New Roman" w:hAnsi="Times New Roman" w:cs="Times New Roman"/>
          <w:color w:val="000000"/>
        </w:rPr>
        <w:t>л</w:t>
      </w:r>
      <w:r w:rsidR="006055EA">
        <w:rPr>
          <w:rFonts w:ascii="Times New Roman" w:eastAsia="Times New Roman" w:hAnsi="Times New Roman" w:cs="Times New Roman"/>
          <w:color w:val="000000"/>
        </w:rPr>
        <w:t xml:space="preserve">ыг Худалдагч хариуцахгүй. </w:t>
      </w:r>
    </w:p>
    <w:p w14:paraId="00000050" w14:textId="77777777" w:rsidR="00213678" w:rsidRDefault="006055EA">
      <w:pPr>
        <w:numPr>
          <w:ilvl w:val="1"/>
          <w:numId w:val="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Худалдагч өөрийн хууль бус үйл ажиллагаа, Гэрээний зөрчил санаатай гаргаснаас бусад Гэрээний үр дагавартай холбоотой шууд болон шууд бусаар Худалдан авагчид бий болох бизнесийн боломж, орлого, ашиг, алдагдал, хохирлыг хариуцах, барагдуулах үүрэг хүлээхгүй. </w:t>
      </w:r>
    </w:p>
    <w:p w14:paraId="00000051" w14:textId="71FAC77B" w:rsidR="00213678" w:rsidRDefault="006055EA">
      <w:pPr>
        <w:numPr>
          <w:ilvl w:val="1"/>
          <w:numId w:val="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Гэрээний харилцаатай холбоотой Худалдагчийн хариуцлага хүлээх хэмжээ нь Худалдан авагчаас </w:t>
      </w:r>
      <w:r w:rsidR="00A46918">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46918">
        <w:rPr>
          <w:rFonts w:ascii="Times New Roman" w:eastAsia="Times New Roman" w:hAnsi="Times New Roman" w:cs="Times New Roman"/>
          <w:color w:val="000000"/>
        </w:rPr>
        <w:t>”</w:t>
      </w:r>
      <w:r w:rsidR="00A46918">
        <w:rPr>
          <w:rFonts w:ascii="Times New Roman" w:eastAsia="Times New Roman" w:hAnsi="Times New Roman" w:cs="Times New Roman"/>
          <w:color w:val="000000"/>
          <w:lang w:val="en-US"/>
        </w:rPr>
        <w:t xml:space="preserve"> </w:t>
      </w:r>
      <w:r w:rsidR="00A46918">
        <w:rPr>
          <w:rFonts w:ascii="Times New Roman" w:eastAsia="Times New Roman" w:hAnsi="Times New Roman" w:cs="Times New Roman"/>
          <w:color w:val="000000"/>
        </w:rPr>
        <w:t xml:space="preserve">токеныг худалдан авахад төлсөн </w:t>
      </w:r>
      <w:r>
        <w:rPr>
          <w:rFonts w:ascii="Times New Roman" w:eastAsia="Times New Roman" w:hAnsi="Times New Roman" w:cs="Times New Roman"/>
          <w:color w:val="000000"/>
        </w:rPr>
        <w:t>төлбөрийн хэмжээгээр хязгаарлагдана. </w:t>
      </w:r>
    </w:p>
    <w:p w14:paraId="00000052" w14:textId="77777777" w:rsidR="00213678" w:rsidRDefault="006055EA">
      <w:pPr>
        <w:numPr>
          <w:ilvl w:val="1"/>
          <w:numId w:val="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Гэрээтэй холбоотой Худалдан авагчийн санаатай болон хайнга, санамсаргүй, болгоомжгүй хийсэн алдаа, үйлдэл, эс үйлдэхүйн улмаас бий болсон үр дагаврыг Худалдагч хариуцахгүй.  </w:t>
      </w:r>
    </w:p>
    <w:p w14:paraId="00000053" w14:textId="395506F1" w:rsidR="00213678" w:rsidRDefault="006055EA">
      <w:pPr>
        <w:numPr>
          <w:ilvl w:val="1"/>
          <w:numId w:val="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Гэрээнд заасан Худалдан авагчийн гаргаж буй баталгаа болон </w:t>
      </w:r>
      <w:r w:rsidR="00A46918">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46918">
        <w:rPr>
          <w:rFonts w:ascii="Times New Roman" w:eastAsia="Times New Roman" w:hAnsi="Times New Roman" w:cs="Times New Roman"/>
          <w:color w:val="000000"/>
        </w:rPr>
        <w:t>”</w:t>
      </w:r>
      <w:r w:rsidR="00A46918">
        <w:rPr>
          <w:rFonts w:ascii="Times New Roman" w:eastAsia="Times New Roman" w:hAnsi="Times New Roman" w:cs="Times New Roman"/>
          <w:color w:val="000000"/>
          <w:lang w:val="en-US"/>
        </w:rPr>
        <w:t xml:space="preserve"> </w:t>
      </w:r>
      <w:r w:rsidR="00A46918">
        <w:rPr>
          <w:rFonts w:ascii="Times New Roman" w:eastAsia="Times New Roman" w:hAnsi="Times New Roman" w:cs="Times New Roman"/>
          <w:color w:val="000000"/>
        </w:rPr>
        <w:t>токены</w:t>
      </w:r>
      <w:r>
        <w:rPr>
          <w:rFonts w:ascii="Times New Roman" w:eastAsia="Times New Roman" w:hAnsi="Times New Roman" w:cs="Times New Roman"/>
          <w:color w:val="000000"/>
        </w:rPr>
        <w:t xml:space="preserve"> үндсэн шинж, эрсдэлтэй холбоотой ямар нэг хариуцлаг</w:t>
      </w:r>
      <w:r w:rsidR="00A46918">
        <w:rPr>
          <w:rFonts w:ascii="Times New Roman" w:eastAsia="Times New Roman" w:hAnsi="Times New Roman" w:cs="Times New Roman"/>
          <w:color w:val="000000"/>
        </w:rPr>
        <w:t>ыг Худалдагч</w:t>
      </w:r>
      <w:r>
        <w:rPr>
          <w:rFonts w:ascii="Times New Roman" w:eastAsia="Times New Roman" w:hAnsi="Times New Roman" w:cs="Times New Roman"/>
          <w:color w:val="000000"/>
        </w:rPr>
        <w:t xml:space="preserve"> хүлээхгүй. </w:t>
      </w:r>
    </w:p>
    <w:p w14:paraId="00000054" w14:textId="3EBA8C49" w:rsidR="00213678" w:rsidRDefault="006055EA">
      <w:pPr>
        <w:numPr>
          <w:ilvl w:val="1"/>
          <w:numId w:val="1"/>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Гэрээний дагуу Талууд үүргээ биелүүлэх боломжгүй нөхцөл байдал нь Талуудын хүсэл зориг, хяналтаас гадуурх, байгалийн гамшиг, халдварт өвчин, хорио цээр, төрийн эрх бүхий байгууллагын шийдвэр, цахилгаан, эрчим хүчний хязгаарлалт, тасалдал, техник, систем, сервер, программ хангамжийн ачаалал, алдаа, ирг</w:t>
      </w:r>
      <w:r w:rsidR="001A12D3">
        <w:rPr>
          <w:rFonts w:ascii="Times New Roman" w:eastAsia="Times New Roman" w:hAnsi="Times New Roman" w:cs="Times New Roman"/>
          <w:color w:val="000000"/>
        </w:rPr>
        <w:t>ком</w:t>
      </w:r>
      <w:r>
        <w:rPr>
          <w:rFonts w:ascii="Times New Roman" w:eastAsia="Times New Roman" w:hAnsi="Times New Roman" w:cs="Times New Roman"/>
          <w:color w:val="000000"/>
        </w:rPr>
        <w:t xml:space="preserve">эний бослого, хөдөлгөөн, зэвсэгт болон террорист халдлага зэргээр хязгаарлагдахгүй бусад гэнэтийн болон давагдашгүй хүчин зүйлсээс шалтгаалсан тохиолдолд аль нэг тал хариуцлага хүлээхгүй. </w:t>
      </w:r>
    </w:p>
    <w:p w14:paraId="00000055" w14:textId="77777777" w:rsidR="00213678" w:rsidRDefault="00213678">
      <w:pPr>
        <w:spacing w:after="0" w:line="240" w:lineRule="auto"/>
        <w:rPr>
          <w:rFonts w:ascii="Times New Roman" w:eastAsia="Times New Roman" w:hAnsi="Times New Roman" w:cs="Times New Roman"/>
        </w:rPr>
      </w:pPr>
    </w:p>
    <w:p w14:paraId="00000056" w14:textId="77777777" w:rsidR="00213678" w:rsidRDefault="006055EA">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Найм. Оюуны өмч</w:t>
      </w:r>
    </w:p>
    <w:p w14:paraId="00000057" w14:textId="043AD971" w:rsidR="00213678" w:rsidRDefault="006055EA">
      <w:pPr>
        <w:numPr>
          <w:ilvl w:val="1"/>
          <w:numId w:val="2"/>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Худалдагч </w:t>
      </w:r>
      <w:r w:rsidR="00A46918">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46918">
        <w:rPr>
          <w:rFonts w:ascii="Times New Roman" w:eastAsia="Times New Roman" w:hAnsi="Times New Roman" w:cs="Times New Roman"/>
          <w:color w:val="000000"/>
        </w:rPr>
        <w:t>”</w:t>
      </w:r>
      <w:r w:rsidR="00A46918">
        <w:rPr>
          <w:rFonts w:ascii="Times New Roman" w:eastAsia="Times New Roman" w:hAnsi="Times New Roman" w:cs="Times New Roman"/>
          <w:color w:val="000000"/>
          <w:lang w:val="en-US"/>
        </w:rPr>
        <w:t xml:space="preserve"> </w:t>
      </w:r>
      <w:r w:rsidR="00A46918">
        <w:rPr>
          <w:rFonts w:ascii="Times New Roman" w:eastAsia="Times New Roman" w:hAnsi="Times New Roman" w:cs="Times New Roman"/>
          <w:color w:val="000000"/>
        </w:rPr>
        <w:t>токен</w:t>
      </w:r>
      <w:r>
        <w:rPr>
          <w:rFonts w:ascii="Times New Roman" w:eastAsia="Times New Roman" w:hAnsi="Times New Roman" w:cs="Times New Roman"/>
          <w:color w:val="000000"/>
        </w:rPr>
        <w:t xml:space="preserve"> болон түүнтэй холбоотой үүсмэл бүтээгдэхүүн, үйлчилгээний барааны тэмдэг, програм хангамжийн зохиогчийн эрх, ноу-хау, бизнес, үйлдвэрлэлийн нууц зэрэг оюуны өмчийн бүхий л онцгой эрхийг дангаар өмчилж, эзэмшинэ. </w:t>
      </w:r>
    </w:p>
    <w:p w14:paraId="00000058" w14:textId="77777777" w:rsidR="00213678" w:rsidRDefault="006055E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59"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Ес. Нууц мэдээллийн хамгаалалт</w:t>
      </w:r>
    </w:p>
    <w:p w14:paraId="0000005A" w14:textId="74BE8506" w:rsidR="00213678" w:rsidRDefault="006055EA">
      <w:pPr>
        <w:numPr>
          <w:ilvl w:val="1"/>
          <w:numId w:val="4"/>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rPr>
        <w:t>Талууд</w:t>
      </w:r>
      <w:r>
        <w:rPr>
          <w:rFonts w:ascii="Times New Roman" w:eastAsia="Times New Roman" w:hAnsi="Times New Roman" w:cs="Times New Roman"/>
          <w:color w:val="000000"/>
        </w:rPr>
        <w:t xml:space="preserve">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ээр дамжуулан Гэрээг баталгаажуулж буй тул Худалдан авагчийн хувийн мэдээллийн нууцлалыг хангах асуудлыг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 хариуцах бөгөөд Худалдан авагч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ийн Үйлчилгээний нөхцөл, Нууцлалын бодлого зэрэг хэрэглэгч нарынх нь мөрддөг баримт бичгүүдэд заасан эрх эдэлж, үүрэг хүлээнэ. </w:t>
      </w:r>
    </w:p>
    <w:p w14:paraId="0000005B" w14:textId="77777777" w:rsidR="00213678" w:rsidRDefault="00213678">
      <w:pPr>
        <w:spacing w:after="0" w:line="240" w:lineRule="auto"/>
        <w:rPr>
          <w:rFonts w:ascii="Times New Roman" w:eastAsia="Times New Roman" w:hAnsi="Times New Roman" w:cs="Times New Roman"/>
        </w:rPr>
      </w:pPr>
    </w:p>
    <w:p w14:paraId="0000005C"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Арав. Гэрээ дуусгавар болох</w:t>
      </w:r>
    </w:p>
    <w:p w14:paraId="0000005D" w14:textId="767DCF32" w:rsidR="00213678" w:rsidRDefault="006055EA">
      <w:pPr>
        <w:numPr>
          <w:ilvl w:val="1"/>
          <w:numId w:val="7"/>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 нь Худалдан авагч </w:t>
      </w:r>
      <w:r w:rsidR="00A46918">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46918">
        <w:rPr>
          <w:rFonts w:ascii="Times New Roman" w:eastAsia="Times New Roman" w:hAnsi="Times New Roman" w:cs="Times New Roman"/>
          <w:color w:val="000000"/>
        </w:rPr>
        <w:t>”</w:t>
      </w:r>
      <w:r w:rsidR="00A46918">
        <w:rPr>
          <w:rFonts w:ascii="Times New Roman" w:eastAsia="Times New Roman" w:hAnsi="Times New Roman" w:cs="Times New Roman"/>
          <w:color w:val="000000"/>
          <w:lang w:val="en-US"/>
        </w:rPr>
        <w:t xml:space="preserve"> </w:t>
      </w:r>
      <w:r w:rsidR="00A46918">
        <w:rPr>
          <w:rFonts w:ascii="Times New Roman" w:eastAsia="Times New Roman" w:hAnsi="Times New Roman" w:cs="Times New Roman"/>
          <w:color w:val="000000"/>
        </w:rPr>
        <w:t xml:space="preserve">токеныг </w:t>
      </w:r>
      <w:r>
        <w:rPr>
          <w:rFonts w:ascii="Times New Roman" w:eastAsia="Times New Roman" w:hAnsi="Times New Roman" w:cs="Times New Roman"/>
          <w:color w:val="000000"/>
        </w:rPr>
        <w:t xml:space="preserve">Гэрээнд заасны дагуу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 дэх өөрийн хэтэвчинд хууль ёсоор шилжүүлэн авч, Худалдагч </w:t>
      </w:r>
      <w:r w:rsidR="00A46918">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46918">
        <w:rPr>
          <w:rFonts w:ascii="Times New Roman" w:eastAsia="Times New Roman" w:hAnsi="Times New Roman" w:cs="Times New Roman"/>
          <w:color w:val="000000"/>
        </w:rPr>
        <w:t>”</w:t>
      </w:r>
      <w:r w:rsidR="00A46918">
        <w:rPr>
          <w:rFonts w:ascii="Times New Roman" w:eastAsia="Times New Roman" w:hAnsi="Times New Roman" w:cs="Times New Roman"/>
          <w:color w:val="000000"/>
          <w:lang w:val="en-US"/>
        </w:rPr>
        <w:t xml:space="preserve"> </w:t>
      </w:r>
      <w:r w:rsidR="00A46918">
        <w:rPr>
          <w:rFonts w:ascii="Times New Roman" w:eastAsia="Times New Roman" w:hAnsi="Times New Roman" w:cs="Times New Roman"/>
          <w:color w:val="000000"/>
        </w:rPr>
        <w:t xml:space="preserve">токены </w:t>
      </w:r>
      <w:r>
        <w:rPr>
          <w:rFonts w:ascii="Times New Roman" w:eastAsia="Times New Roman" w:hAnsi="Times New Roman" w:cs="Times New Roman"/>
          <w:color w:val="000000"/>
        </w:rPr>
        <w:t xml:space="preserve">төлбөрийг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ээс хүлээн авснаар дуусгавар болно.</w:t>
      </w:r>
    </w:p>
    <w:p w14:paraId="0000005E" w14:textId="0A733A82" w:rsidR="00213678" w:rsidRDefault="006055EA">
      <w:pPr>
        <w:numPr>
          <w:ilvl w:val="1"/>
          <w:numId w:val="7"/>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Гэрээ дуусгавар болсон ч Худалдан авагч</w:t>
      </w:r>
      <w:r>
        <w:rPr>
          <w:rFonts w:ascii="Times New Roman" w:eastAsia="Times New Roman" w:hAnsi="Times New Roman" w:cs="Times New Roman"/>
        </w:rPr>
        <w:t xml:space="preserve"> </w:t>
      </w:r>
      <w:r w:rsidR="00A46918">
        <w:rPr>
          <w:rFonts w:ascii="Times New Roman" w:eastAsia="Times New Roman" w:hAnsi="Times New Roman" w:cs="Times New Roman"/>
          <w:color w:val="000000"/>
        </w:rPr>
        <w:t>“</w:t>
      </w:r>
      <w:r w:rsidR="00875104">
        <w:rPr>
          <w:rFonts w:ascii="Times New Roman" w:eastAsia="Times New Roman" w:hAnsi="Times New Roman" w:cs="Times New Roman"/>
          <w:color w:val="000000"/>
          <w:lang w:val="en-US"/>
        </w:rPr>
        <w:t>WATT</w:t>
      </w:r>
      <w:r w:rsidR="00A46918">
        <w:rPr>
          <w:rFonts w:ascii="Times New Roman" w:eastAsia="Times New Roman" w:hAnsi="Times New Roman" w:cs="Times New Roman"/>
          <w:color w:val="000000"/>
        </w:rPr>
        <w:t>”</w:t>
      </w:r>
      <w:r w:rsidR="00A46918">
        <w:rPr>
          <w:rFonts w:ascii="Times New Roman" w:eastAsia="Times New Roman" w:hAnsi="Times New Roman" w:cs="Times New Roman"/>
          <w:color w:val="000000"/>
          <w:lang w:val="en-US"/>
        </w:rPr>
        <w:t xml:space="preserve"> </w:t>
      </w:r>
      <w:r w:rsidR="00A46918">
        <w:rPr>
          <w:rFonts w:ascii="Times New Roman" w:eastAsia="Times New Roman" w:hAnsi="Times New Roman" w:cs="Times New Roman"/>
          <w:color w:val="000000"/>
        </w:rPr>
        <w:t xml:space="preserve">токеныг </w:t>
      </w:r>
      <w:r>
        <w:rPr>
          <w:rFonts w:ascii="Times New Roman" w:eastAsia="Times New Roman" w:hAnsi="Times New Roman" w:cs="Times New Roman"/>
          <w:color w:val="000000"/>
        </w:rPr>
        <w:t xml:space="preserve">хоёрдогч зах зээлд арилжаа хийх замаар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ийн үйлчилгээг үргэлжлүүлэн авах боломжтой бөгөөд тус харилцаанд Худалдагчийн зүгээс оролцохгүй. Худалдан авагч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ийн Үйлчилгээний нөхцөл, Нууцлалын бодлого зэрэг дагаж мөрдөх бусад баримт бичгүүдийг </w:t>
      </w:r>
      <w:r w:rsidR="00624A71">
        <w:rPr>
          <w:rFonts w:ascii="Times New Roman" w:eastAsia="Times New Roman" w:hAnsi="Times New Roman" w:cs="Times New Roman"/>
          <w:color w:val="000000"/>
        </w:rPr>
        <w:t>Веб апп</w:t>
      </w:r>
      <w:r>
        <w:rPr>
          <w:rFonts w:ascii="Times New Roman" w:eastAsia="Times New Roman" w:hAnsi="Times New Roman" w:cs="Times New Roman"/>
          <w:color w:val="000000"/>
        </w:rPr>
        <w:t xml:space="preserve">ийн хэрэглэгч болохын хувьд үргэлжлүүлэн дагаж мөрдөнө. </w:t>
      </w:r>
    </w:p>
    <w:p w14:paraId="0000005F" w14:textId="77777777" w:rsidR="00213678" w:rsidRDefault="00213678">
      <w:pPr>
        <w:spacing w:after="0" w:line="240" w:lineRule="auto"/>
        <w:rPr>
          <w:rFonts w:ascii="Times New Roman" w:eastAsia="Times New Roman" w:hAnsi="Times New Roman" w:cs="Times New Roman"/>
        </w:rPr>
      </w:pPr>
      <w:bookmarkStart w:id="6" w:name="_heading=h.gjdgxs" w:colFirst="0" w:colLast="0"/>
      <w:bookmarkEnd w:id="6"/>
    </w:p>
    <w:p w14:paraId="00000060" w14:textId="77777777" w:rsidR="00213678" w:rsidRDefault="006055EA">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Арван нэг. Бусад зүйл</w:t>
      </w:r>
    </w:p>
    <w:p w14:paraId="00000061" w14:textId="77777777" w:rsidR="00213678" w:rsidRDefault="006055EA">
      <w:pPr>
        <w:numPr>
          <w:ilvl w:val="1"/>
          <w:numId w:val="8"/>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Гэрээний харилцаанд холбогдох асуудлыг шийдвэрлэхдээ тэргүүн ээлжид Гэрээний зохицуулалтыг баримтлах бөгөөд Гэрээнд зохицуулаагүй харилцааг Монгол улсын хуулийн дагуу зохицуулна.  </w:t>
      </w:r>
    </w:p>
    <w:p w14:paraId="00000062" w14:textId="77777777" w:rsidR="00213678" w:rsidRDefault="006055EA">
      <w:pPr>
        <w:numPr>
          <w:ilvl w:val="1"/>
          <w:numId w:val="8"/>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Гэрээний аль нэг зүйл, хэсэг, заалтыг шүүхээс хүчингүй болгосон нь Гэрээг бүхэлд нь хүчингүй болгох үр дагаваргүй тохиолдолд Гэрээний бусад заалт хэвээр үйлчилнэ.  </w:t>
      </w:r>
    </w:p>
    <w:p w14:paraId="00000063" w14:textId="77777777" w:rsidR="00213678" w:rsidRDefault="006055EA">
      <w:pPr>
        <w:numPr>
          <w:ilvl w:val="1"/>
          <w:numId w:val="8"/>
        </w:numPr>
        <w:pBdr>
          <w:top w:val="nil"/>
          <w:left w:val="nil"/>
          <w:bottom w:val="nil"/>
          <w:right w:val="nil"/>
          <w:between w:val="nil"/>
        </w:pBdr>
        <w:spacing w:after="0" w:line="240" w:lineRule="auto"/>
        <w:ind w:left="630" w:hanging="63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Гэрээний харилцаатай холбоотой маргааныг Талууд зөвшилцөх аргаар шийдвэрлэх оролдлого доод тал нь нэг удаа хийх бөгөөд ийнхүү маргааныг шийдвэрлэж чадаагүй тохиолдолд Монгол улсын Арбитрт хандаж шийдвэрлүүлнэ. </w:t>
      </w:r>
    </w:p>
    <w:p w14:paraId="00000064" w14:textId="77777777" w:rsidR="00213678" w:rsidRDefault="00213678">
      <w:pPr>
        <w:spacing w:after="0" w:line="240" w:lineRule="auto"/>
        <w:jc w:val="both"/>
        <w:rPr>
          <w:rFonts w:ascii="Times New Roman" w:eastAsia="Times New Roman" w:hAnsi="Times New Roman" w:cs="Times New Roman"/>
        </w:rPr>
      </w:pPr>
    </w:p>
    <w:p w14:paraId="00000065" w14:textId="77777777" w:rsidR="00213678" w:rsidRDefault="00213678">
      <w:pPr>
        <w:spacing w:after="0" w:line="240" w:lineRule="auto"/>
        <w:jc w:val="both"/>
        <w:rPr>
          <w:rFonts w:ascii="Times New Roman" w:eastAsia="Times New Roman" w:hAnsi="Times New Roman" w:cs="Times New Roman"/>
        </w:rPr>
      </w:pPr>
    </w:p>
    <w:p w14:paraId="00000066" w14:textId="77777777" w:rsidR="00213678" w:rsidRDefault="00213678">
      <w:pPr>
        <w:spacing w:after="0" w:line="240" w:lineRule="auto"/>
        <w:jc w:val="both"/>
        <w:rPr>
          <w:rFonts w:ascii="Times New Roman" w:eastAsia="Times New Roman" w:hAnsi="Times New Roman" w:cs="Times New Roman"/>
        </w:rPr>
      </w:pPr>
    </w:p>
    <w:p w14:paraId="00000067" w14:textId="77777777" w:rsidR="00213678" w:rsidRDefault="006055E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-оо0оо-</w:t>
      </w:r>
    </w:p>
    <w:sectPr w:rsidR="00213678">
      <w:footerReference w:type="default" r:id="rId11"/>
      <w:footerReference w:type="first" r:id="rId12"/>
      <w:pgSz w:w="11906" w:h="16838"/>
      <w:pgMar w:top="1440" w:right="111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89AE3" w14:textId="77777777" w:rsidR="008E4A10" w:rsidRDefault="008E4A10">
      <w:pPr>
        <w:spacing w:after="0" w:line="240" w:lineRule="auto"/>
      </w:pPr>
      <w:r>
        <w:separator/>
      </w:r>
    </w:p>
  </w:endnote>
  <w:endnote w:type="continuationSeparator" w:id="0">
    <w:p w14:paraId="65280399" w14:textId="77777777" w:rsidR="008E4A10" w:rsidRDefault="008E4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9" w14:textId="63C23BF8" w:rsidR="00213678" w:rsidRDefault="006055EA">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02DC7">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8" w14:textId="3421E200" w:rsidR="00213678" w:rsidRDefault="006055EA">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02DC7">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431C9" w14:textId="77777777" w:rsidR="008E4A10" w:rsidRDefault="008E4A10">
      <w:pPr>
        <w:spacing w:after="0" w:line="240" w:lineRule="auto"/>
      </w:pPr>
      <w:r>
        <w:separator/>
      </w:r>
    </w:p>
  </w:footnote>
  <w:footnote w:type="continuationSeparator" w:id="0">
    <w:p w14:paraId="3007EDBC" w14:textId="77777777" w:rsidR="008E4A10" w:rsidRDefault="008E4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3E44"/>
    <w:multiLevelType w:val="multilevel"/>
    <w:tmpl w:val="0F70C0F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3D243DD"/>
    <w:multiLevelType w:val="multilevel"/>
    <w:tmpl w:val="8CCCD63C"/>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04F13BB1"/>
    <w:multiLevelType w:val="multilevel"/>
    <w:tmpl w:val="4DBC9B10"/>
    <w:lvl w:ilvl="0">
      <w:start w:val="10"/>
      <w:numFmt w:val="decimal"/>
      <w:lvlText w:val="%1"/>
      <w:lvlJc w:val="left"/>
      <w:pPr>
        <w:ind w:left="420" w:hanging="420"/>
      </w:pPr>
    </w:lvl>
    <w:lvl w:ilvl="1">
      <w:start w:val="1"/>
      <w:numFmt w:val="decimal"/>
      <w:lvlText w:val="%1.%2"/>
      <w:lvlJc w:val="left"/>
      <w:pPr>
        <w:ind w:left="1050" w:hanging="420"/>
      </w:pPr>
    </w:lvl>
    <w:lvl w:ilvl="2">
      <w:start w:val="1"/>
      <w:numFmt w:val="decimal"/>
      <w:lvlText w:val="%1.%2.%3"/>
      <w:lvlJc w:val="left"/>
      <w:pPr>
        <w:ind w:left="1980" w:hanging="720"/>
      </w:pPr>
    </w:lvl>
    <w:lvl w:ilvl="3">
      <w:start w:val="1"/>
      <w:numFmt w:val="decimal"/>
      <w:lvlText w:val="%1.%2.%3.%4"/>
      <w:lvlJc w:val="left"/>
      <w:pPr>
        <w:ind w:left="2610" w:hanging="720"/>
      </w:pPr>
    </w:lvl>
    <w:lvl w:ilvl="4">
      <w:start w:val="1"/>
      <w:numFmt w:val="decimal"/>
      <w:lvlText w:val="%1.%2.%3.%4.%5"/>
      <w:lvlJc w:val="left"/>
      <w:pPr>
        <w:ind w:left="3600" w:hanging="1080"/>
      </w:pPr>
    </w:lvl>
    <w:lvl w:ilvl="5">
      <w:start w:val="1"/>
      <w:numFmt w:val="decimal"/>
      <w:lvlText w:val="%1.%2.%3.%4.%5.%6"/>
      <w:lvlJc w:val="left"/>
      <w:pPr>
        <w:ind w:left="4230" w:hanging="1080"/>
      </w:pPr>
    </w:lvl>
    <w:lvl w:ilvl="6">
      <w:start w:val="1"/>
      <w:numFmt w:val="decimal"/>
      <w:lvlText w:val="%1.%2.%3.%4.%5.%6.%7"/>
      <w:lvlJc w:val="left"/>
      <w:pPr>
        <w:ind w:left="5220" w:hanging="1440"/>
      </w:pPr>
    </w:lvl>
    <w:lvl w:ilvl="7">
      <w:start w:val="1"/>
      <w:numFmt w:val="decimal"/>
      <w:lvlText w:val="%1.%2.%3.%4.%5.%6.%7.%8"/>
      <w:lvlJc w:val="left"/>
      <w:pPr>
        <w:ind w:left="5850" w:hanging="1440"/>
      </w:pPr>
    </w:lvl>
    <w:lvl w:ilvl="8">
      <w:start w:val="1"/>
      <w:numFmt w:val="decimal"/>
      <w:lvlText w:val="%1.%2.%3.%4.%5.%6.%7.%8.%9"/>
      <w:lvlJc w:val="left"/>
      <w:pPr>
        <w:ind w:left="6480" w:hanging="1440"/>
      </w:pPr>
    </w:lvl>
  </w:abstractNum>
  <w:abstractNum w:abstractNumId="3" w15:restartNumberingAfterBreak="0">
    <w:nsid w:val="0CEB3ACC"/>
    <w:multiLevelType w:val="multilevel"/>
    <w:tmpl w:val="BF800FF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8B20EBC"/>
    <w:multiLevelType w:val="multilevel"/>
    <w:tmpl w:val="FC88B78C"/>
    <w:lvl w:ilvl="0">
      <w:start w:val="11"/>
      <w:numFmt w:val="decimal"/>
      <w:lvlText w:val="%1"/>
      <w:lvlJc w:val="left"/>
      <w:pPr>
        <w:ind w:left="420" w:hanging="420"/>
      </w:pPr>
    </w:lvl>
    <w:lvl w:ilvl="1">
      <w:start w:val="1"/>
      <w:numFmt w:val="decimal"/>
      <w:lvlText w:val="%1.%2"/>
      <w:lvlJc w:val="left"/>
      <w:pPr>
        <w:ind w:left="1050" w:hanging="420"/>
      </w:pPr>
    </w:lvl>
    <w:lvl w:ilvl="2">
      <w:start w:val="1"/>
      <w:numFmt w:val="decimal"/>
      <w:lvlText w:val="%1.%2.%3"/>
      <w:lvlJc w:val="left"/>
      <w:pPr>
        <w:ind w:left="1980" w:hanging="720"/>
      </w:pPr>
    </w:lvl>
    <w:lvl w:ilvl="3">
      <w:start w:val="1"/>
      <w:numFmt w:val="decimal"/>
      <w:lvlText w:val="%1.%2.%3.%4"/>
      <w:lvlJc w:val="left"/>
      <w:pPr>
        <w:ind w:left="2610" w:hanging="720"/>
      </w:pPr>
    </w:lvl>
    <w:lvl w:ilvl="4">
      <w:start w:val="1"/>
      <w:numFmt w:val="decimal"/>
      <w:lvlText w:val="%1.%2.%3.%4.%5"/>
      <w:lvlJc w:val="left"/>
      <w:pPr>
        <w:ind w:left="3600" w:hanging="1080"/>
      </w:pPr>
    </w:lvl>
    <w:lvl w:ilvl="5">
      <w:start w:val="1"/>
      <w:numFmt w:val="decimal"/>
      <w:lvlText w:val="%1.%2.%3.%4.%5.%6"/>
      <w:lvlJc w:val="left"/>
      <w:pPr>
        <w:ind w:left="4230" w:hanging="1080"/>
      </w:pPr>
    </w:lvl>
    <w:lvl w:ilvl="6">
      <w:start w:val="1"/>
      <w:numFmt w:val="decimal"/>
      <w:lvlText w:val="%1.%2.%3.%4.%5.%6.%7"/>
      <w:lvlJc w:val="left"/>
      <w:pPr>
        <w:ind w:left="5220" w:hanging="1440"/>
      </w:pPr>
    </w:lvl>
    <w:lvl w:ilvl="7">
      <w:start w:val="1"/>
      <w:numFmt w:val="decimal"/>
      <w:lvlText w:val="%1.%2.%3.%4.%5.%6.%7.%8"/>
      <w:lvlJc w:val="left"/>
      <w:pPr>
        <w:ind w:left="5850" w:hanging="1440"/>
      </w:pPr>
    </w:lvl>
    <w:lvl w:ilvl="8">
      <w:start w:val="1"/>
      <w:numFmt w:val="decimal"/>
      <w:lvlText w:val="%1.%2.%3.%4.%5.%6.%7.%8.%9"/>
      <w:lvlJc w:val="left"/>
      <w:pPr>
        <w:ind w:left="6480" w:hanging="1440"/>
      </w:pPr>
    </w:lvl>
  </w:abstractNum>
  <w:abstractNum w:abstractNumId="5" w15:restartNumberingAfterBreak="0">
    <w:nsid w:val="1DDD4D09"/>
    <w:multiLevelType w:val="multilevel"/>
    <w:tmpl w:val="4BDE0B6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E915BC2"/>
    <w:multiLevelType w:val="multilevel"/>
    <w:tmpl w:val="B6708214"/>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41A1352"/>
    <w:multiLevelType w:val="multilevel"/>
    <w:tmpl w:val="E56CFE84"/>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07F3308"/>
    <w:multiLevelType w:val="multilevel"/>
    <w:tmpl w:val="EDE407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6B0C6B1F"/>
    <w:multiLevelType w:val="multilevel"/>
    <w:tmpl w:val="AC665A42"/>
    <w:lvl w:ilvl="0">
      <w:start w:val="8"/>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4800" w:hanging="1440"/>
      </w:pPr>
    </w:lvl>
  </w:abstractNum>
  <w:abstractNum w:abstractNumId="10" w15:restartNumberingAfterBreak="0">
    <w:nsid w:val="6EF44F8D"/>
    <w:multiLevelType w:val="multilevel"/>
    <w:tmpl w:val="4832F364"/>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10"/>
  </w:num>
  <w:num w:numId="2">
    <w:abstractNumId w:val="9"/>
  </w:num>
  <w:num w:numId="3">
    <w:abstractNumId w:val="3"/>
  </w:num>
  <w:num w:numId="4">
    <w:abstractNumId w:val="6"/>
  </w:num>
  <w:num w:numId="5">
    <w:abstractNumId w:val="8"/>
  </w:num>
  <w:num w:numId="6">
    <w:abstractNumId w:val="0"/>
  </w:num>
  <w:num w:numId="7">
    <w:abstractNumId w:val="2"/>
  </w:num>
  <w:num w:numId="8">
    <w:abstractNumId w:val="4"/>
  </w:num>
  <w:num w:numId="9">
    <w:abstractNumId w:val="1"/>
  </w:num>
  <w:num w:numId="10">
    <w:abstractNumId w:val="5"/>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 Harchu">
    <w15:presenceInfo w15:providerId="Windows Live" w15:userId="45fb0cda2e7f6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78"/>
    <w:rsid w:val="00063455"/>
    <w:rsid w:val="0012596D"/>
    <w:rsid w:val="001A12D3"/>
    <w:rsid w:val="001E3916"/>
    <w:rsid w:val="00213678"/>
    <w:rsid w:val="00223739"/>
    <w:rsid w:val="003B54AA"/>
    <w:rsid w:val="003C38F6"/>
    <w:rsid w:val="0041331F"/>
    <w:rsid w:val="00502DC7"/>
    <w:rsid w:val="005304BE"/>
    <w:rsid w:val="006055EA"/>
    <w:rsid w:val="00624A71"/>
    <w:rsid w:val="006F5F2B"/>
    <w:rsid w:val="007420C4"/>
    <w:rsid w:val="00861F9B"/>
    <w:rsid w:val="00875104"/>
    <w:rsid w:val="008E4A10"/>
    <w:rsid w:val="008F69EE"/>
    <w:rsid w:val="009753F6"/>
    <w:rsid w:val="009D08F8"/>
    <w:rsid w:val="00A46918"/>
    <w:rsid w:val="00A87B63"/>
    <w:rsid w:val="00AA103B"/>
    <w:rsid w:val="00B0043E"/>
    <w:rsid w:val="00B87B87"/>
    <w:rsid w:val="00BE289B"/>
    <w:rsid w:val="00F17039"/>
    <w:rsid w:val="00F83A0E"/>
    <w:rsid w:val="00FC4769"/>
    <w:rsid w:val="00FC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EAB9"/>
  <w15:docId w15:val="{57419372-806C-4A27-99FF-6F542BCC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C56F5"/>
    <w:pPr>
      <w:ind w:left="720"/>
      <w:contextualSpacing/>
    </w:pPr>
  </w:style>
  <w:style w:type="paragraph" w:styleId="NormalWeb">
    <w:name w:val="Normal (Web)"/>
    <w:basedOn w:val="Normal"/>
    <w:uiPriority w:val="99"/>
    <w:unhideWhenUsed/>
    <w:rsid w:val="00B46B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6BD0"/>
  </w:style>
  <w:style w:type="character" w:styleId="Hyperlink">
    <w:name w:val="Hyperlink"/>
    <w:basedOn w:val="DefaultParagraphFont"/>
    <w:uiPriority w:val="99"/>
    <w:unhideWhenUsed/>
    <w:rsid w:val="00B46BD0"/>
    <w:rPr>
      <w:color w:val="0000FF"/>
      <w:u w:val="single"/>
    </w:rPr>
  </w:style>
  <w:style w:type="paragraph" w:styleId="BalloonText">
    <w:name w:val="Balloon Text"/>
    <w:basedOn w:val="Normal"/>
    <w:link w:val="BalloonTextChar"/>
    <w:uiPriority w:val="99"/>
    <w:semiHidden/>
    <w:unhideWhenUsed/>
    <w:rsid w:val="009B6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99D"/>
    <w:rPr>
      <w:rFonts w:ascii="Segoe UI" w:hAnsi="Segoe UI" w:cs="Segoe UI"/>
      <w:sz w:val="18"/>
      <w:szCs w:val="18"/>
    </w:rPr>
  </w:style>
  <w:style w:type="character" w:styleId="CommentReference">
    <w:name w:val="annotation reference"/>
    <w:basedOn w:val="DefaultParagraphFont"/>
    <w:uiPriority w:val="99"/>
    <w:semiHidden/>
    <w:unhideWhenUsed/>
    <w:rsid w:val="00207C9E"/>
    <w:rPr>
      <w:sz w:val="16"/>
      <w:szCs w:val="16"/>
    </w:rPr>
  </w:style>
  <w:style w:type="paragraph" w:styleId="CommentText">
    <w:name w:val="annotation text"/>
    <w:basedOn w:val="Normal"/>
    <w:link w:val="CommentTextChar"/>
    <w:uiPriority w:val="99"/>
    <w:semiHidden/>
    <w:unhideWhenUsed/>
    <w:rsid w:val="00207C9E"/>
    <w:pPr>
      <w:spacing w:line="240" w:lineRule="auto"/>
    </w:pPr>
    <w:rPr>
      <w:sz w:val="20"/>
      <w:szCs w:val="20"/>
    </w:rPr>
  </w:style>
  <w:style w:type="character" w:customStyle="1" w:styleId="CommentTextChar">
    <w:name w:val="Comment Text Char"/>
    <w:basedOn w:val="DefaultParagraphFont"/>
    <w:link w:val="CommentText"/>
    <w:uiPriority w:val="99"/>
    <w:semiHidden/>
    <w:rsid w:val="00207C9E"/>
    <w:rPr>
      <w:sz w:val="20"/>
      <w:szCs w:val="20"/>
    </w:rPr>
  </w:style>
  <w:style w:type="paragraph" w:styleId="CommentSubject">
    <w:name w:val="annotation subject"/>
    <w:basedOn w:val="CommentText"/>
    <w:next w:val="CommentText"/>
    <w:link w:val="CommentSubjectChar"/>
    <w:uiPriority w:val="99"/>
    <w:semiHidden/>
    <w:unhideWhenUsed/>
    <w:rsid w:val="00207C9E"/>
    <w:rPr>
      <w:b/>
      <w:bCs/>
    </w:rPr>
  </w:style>
  <w:style w:type="character" w:customStyle="1" w:styleId="CommentSubjectChar">
    <w:name w:val="Comment Subject Char"/>
    <w:basedOn w:val="CommentTextChar"/>
    <w:link w:val="CommentSubject"/>
    <w:uiPriority w:val="99"/>
    <w:semiHidden/>
    <w:rsid w:val="00207C9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3B54AA"/>
    <w:rPr>
      <w:color w:val="605E5C"/>
      <w:shd w:val="clear" w:color="auto" w:fill="E1DFDD"/>
    </w:rPr>
  </w:style>
  <w:style w:type="paragraph" w:styleId="Revision">
    <w:name w:val="Revision"/>
    <w:hidden/>
    <w:uiPriority w:val="99"/>
    <w:semiHidden/>
    <w:rsid w:val="00FC66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44275">
      <w:bodyDiv w:val="1"/>
      <w:marLeft w:val="0"/>
      <w:marRight w:val="0"/>
      <w:marTop w:val="0"/>
      <w:marBottom w:val="0"/>
      <w:divBdr>
        <w:top w:val="none" w:sz="0" w:space="0" w:color="auto"/>
        <w:left w:val="none" w:sz="0" w:space="0" w:color="auto"/>
        <w:bottom w:val="none" w:sz="0" w:space="0" w:color="auto"/>
        <w:right w:val="none" w:sz="0" w:space="0" w:color="auto"/>
      </w:divBdr>
    </w:div>
    <w:div w:id="1555628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urge-1.gitbook.io/surge/" TargetMode="External"/><Relationship Id="rId4" Type="http://schemas.openxmlformats.org/officeDocument/2006/relationships/styles" Target="styles.xml"/><Relationship Id="rId9" Type="http://schemas.openxmlformats.org/officeDocument/2006/relationships/hyperlink" Target="https://surge.westmongolenergy.mn/logi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NCP7RM4k0dZwlDDhplAjeFCpCw==">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F6A315-405C-415F-AC8A-150D662C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Enkhtsetseg</dc:creator>
  <cp:lastModifiedBy>tamir926@yahoo.com</cp:lastModifiedBy>
  <cp:revision>2</cp:revision>
  <dcterms:created xsi:type="dcterms:W3CDTF">2021-11-16T02:17:00Z</dcterms:created>
  <dcterms:modified xsi:type="dcterms:W3CDTF">2021-11-16T02:17:00Z</dcterms:modified>
</cp:coreProperties>
</file>